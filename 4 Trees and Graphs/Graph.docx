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7A" w:rsidRDefault="00AC344C">
      <w:r>
        <w:fldChar w:fldCharType="begin"/>
      </w:r>
      <w:r>
        <w:instrText xml:space="preserve"> HYPERLINK "</w:instrText>
      </w:r>
      <w:r w:rsidRPr="00AC344C">
        <w:instrText>http://stackoverflow.com/questions/7329427/help-with-java-graph-implementation</w:instrText>
      </w:r>
      <w:r>
        <w:instrText xml:space="preserve">" </w:instrText>
      </w:r>
      <w:r>
        <w:fldChar w:fldCharType="separate"/>
      </w:r>
      <w:r w:rsidRPr="001C6CA8">
        <w:rPr>
          <w:rStyle w:val="Hyperlink"/>
        </w:rPr>
        <w:t>http://stackoverflow.com/questions/7329427/help-with-java-graph-implementation</w:t>
      </w:r>
      <w:r>
        <w:fldChar w:fldCharType="end"/>
      </w:r>
    </w:p>
    <w:p w:rsidR="00AC344C" w:rsidRDefault="00AC344C"/>
    <w:p w:rsidR="00AC344C" w:rsidRPr="00AC344C" w:rsidRDefault="00424ECC" w:rsidP="00AC344C">
      <w:pPr>
        <w:spacing w:line="240" w:lineRule="auto"/>
        <w:textAlignment w:val="baseline"/>
        <w:outlineLvl w:val="0"/>
        <w:rPr>
          <w:rFonts w:ascii="Trebuchet MS" w:eastAsia="Times New Roman" w:hAnsi="Trebuchet MS" w:cs="Times New Roman"/>
          <w:b/>
          <w:bCs/>
          <w:color w:val="000000"/>
          <w:kern w:val="36"/>
          <w:sz w:val="35"/>
          <w:szCs w:val="35"/>
        </w:rPr>
      </w:pPr>
      <w:hyperlink r:id="rId6" w:history="1">
        <w:r w:rsidR="00AC344C" w:rsidRPr="00AC344C">
          <w:rPr>
            <w:rFonts w:ascii="Trebuchet MS" w:eastAsia="Times New Roman" w:hAnsi="Trebuchet MS" w:cs="Times New Roman"/>
            <w:b/>
            <w:bCs/>
            <w:color w:val="000000"/>
            <w:kern w:val="36"/>
            <w:sz w:val="35"/>
            <w:szCs w:val="35"/>
            <w:u w:val="single"/>
            <w:bdr w:val="none" w:sz="0" w:space="0" w:color="auto" w:frame="1"/>
          </w:rPr>
          <w:t>Help with Java Graph Implementation</w:t>
        </w:r>
      </w:hyperlink>
    </w:p>
    <w:p w:rsidR="00AC344C" w:rsidRPr="00AC344C" w:rsidRDefault="00AC344C" w:rsidP="00AC344C">
      <w:pPr>
        <w:spacing w:line="180" w:lineRule="atLeast"/>
        <w:textAlignment w:val="baseline"/>
        <w:rPr>
          <w:rFonts w:ascii="Arial" w:eastAsia="Times New Roman" w:hAnsi="Arial" w:cs="Arial"/>
          <w:color w:val="000000"/>
          <w:sz w:val="20"/>
          <w:szCs w:val="20"/>
        </w:rPr>
      </w:pPr>
      <w:r>
        <w:rPr>
          <w:rFonts w:ascii="Arial" w:eastAsia="Times New Roman" w:hAnsi="Arial" w:cs="Arial"/>
          <w:noProof/>
          <w:color w:val="4A6B82"/>
          <w:sz w:val="20"/>
          <w:szCs w:val="20"/>
          <w:bdr w:val="none" w:sz="0" w:space="0" w:color="auto" w:frame="1"/>
        </w:rPr>
        <w:drawing>
          <wp:inline distT="0" distB="0" distL="0" distR="0">
            <wp:extent cx="6934200" cy="857250"/>
            <wp:effectExtent l="0" t="0" r="0" b="0"/>
            <wp:docPr id="6" name="Picture 6" descr="http://static.adzerk.net/Advertisers/46a9844d6e504212a85bc72ddd7dd829.png">
              <a:hlinkClick xmlns:a="http://schemas.openxmlformats.org/drawingml/2006/main" r:id="rId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adzerk.net/Advertisers/46a9844d6e504212a85bc72ddd7dd829.png">
                      <a:hlinkClick r:id="rId7" tgtFrame="&quot;_blank&quot;"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761"/>
        <w:gridCol w:w="7879"/>
      </w:tblGrid>
      <w:tr w:rsidR="00AC344C" w:rsidRPr="00AC344C" w:rsidTr="00AC344C">
        <w:tc>
          <w:tcPr>
            <w:tcW w:w="900" w:type="dxa"/>
            <w:tcBorders>
              <w:top w:val="nil"/>
              <w:left w:val="nil"/>
              <w:bottom w:val="nil"/>
              <w:right w:val="nil"/>
            </w:tcBorders>
            <w:shd w:val="clear" w:color="auto" w:fill="auto"/>
            <w:hideMark/>
          </w:tcPr>
          <w:p w:rsidR="00AC344C" w:rsidRPr="00AC344C" w:rsidRDefault="00AC344C" w:rsidP="00AC344C">
            <w:pPr>
              <w:spacing w:after="0" w:line="240" w:lineRule="auto"/>
              <w:jc w:val="center"/>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rPr>
              <w:t>up vote</w:t>
            </w:r>
            <w:r w:rsidRPr="00AC344C">
              <w:rPr>
                <w:rFonts w:ascii="Times New Roman" w:eastAsia="Times New Roman" w:hAnsi="Times New Roman" w:cs="Times New Roman"/>
                <w:color w:val="555555"/>
                <w:sz w:val="36"/>
                <w:szCs w:val="36"/>
                <w:bdr w:val="none" w:sz="0" w:space="0" w:color="auto" w:frame="1"/>
              </w:rPr>
              <w:t>1</w:t>
            </w:r>
            <w:r w:rsidRPr="00AC344C">
              <w:rPr>
                <w:rFonts w:ascii="Times New Roman" w:eastAsia="Times New Roman" w:hAnsi="Times New Roman" w:cs="Times New Roman"/>
                <w:sz w:val="20"/>
                <w:szCs w:val="20"/>
              </w:rPr>
              <w:t>down vote</w:t>
            </w:r>
            <w:hyperlink r:id="rId9" w:tooltip="This is a favorite question (click again to undo)" w:history="1">
              <w:r w:rsidRPr="00AC344C">
                <w:rPr>
                  <w:rFonts w:ascii="Times New Roman" w:eastAsia="Times New Roman" w:hAnsi="Times New Roman" w:cs="Times New Roman"/>
                  <w:color w:val="4A6B82"/>
                  <w:sz w:val="2"/>
                  <w:szCs w:val="2"/>
                  <w:u w:val="single"/>
                  <w:bdr w:val="none" w:sz="0" w:space="0" w:color="auto" w:frame="1"/>
                </w:rPr>
                <w:t>favorite</w:t>
              </w:r>
            </w:hyperlink>
          </w:p>
        </w:tc>
        <w:tc>
          <w:tcPr>
            <w:tcW w:w="0" w:type="auto"/>
            <w:tcBorders>
              <w:top w:val="nil"/>
              <w:left w:val="nil"/>
              <w:bottom w:val="nil"/>
              <w:right w:val="nil"/>
            </w:tcBorders>
            <w:shd w:val="clear" w:color="auto" w:fill="auto"/>
            <w:vAlign w:val="bottom"/>
            <w:hideMark/>
          </w:tcPr>
          <w:p w:rsidR="00AC344C" w:rsidRPr="00AC344C" w:rsidRDefault="00AC344C" w:rsidP="00AC344C">
            <w:pPr>
              <w:spacing w:after="24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I have to write up a program that stores verticies into a graph and connect them. The input for the program is given as:</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2B91AF"/>
                <w:sz w:val="21"/>
                <w:szCs w:val="21"/>
                <w:bdr w:val="none" w:sz="0" w:space="0" w:color="auto" w:frame="1"/>
              </w:rPr>
              <w:t>Plot</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800000"/>
                <w:sz w:val="21"/>
                <w:szCs w:val="21"/>
                <w:bdr w:val="none" w:sz="0" w:space="0" w:color="auto" w:frame="1"/>
              </w:rPr>
              <w:t>3</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800000"/>
                <w:sz w:val="21"/>
                <w:szCs w:val="21"/>
                <w:bdr w:val="none" w:sz="0" w:space="0" w:color="auto" w:frame="1"/>
              </w:rPr>
              <w:t>5</w:t>
            </w:r>
            <w:r w:rsidRPr="00AC344C">
              <w:rPr>
                <w:rFonts w:ascii="Consolas" w:eastAsia="Times New Roman" w:hAnsi="Consolas" w:cs="Consolas"/>
                <w:color w:val="000000"/>
                <w:sz w:val="21"/>
                <w:szCs w:val="21"/>
                <w:bdr w:val="none" w:sz="0" w:space="0" w:color="auto" w:frame="1"/>
              </w:rPr>
              <w:t xml:space="preserve"> to </w:t>
            </w:r>
            <w:r w:rsidRPr="00AC344C">
              <w:rPr>
                <w:rFonts w:ascii="Consolas" w:eastAsia="Times New Roman" w:hAnsi="Consolas" w:cs="Consolas"/>
                <w:color w:val="800000"/>
                <w:sz w:val="21"/>
                <w:szCs w:val="21"/>
                <w:bdr w:val="none" w:sz="0" w:space="0" w:color="auto" w:frame="1"/>
              </w:rPr>
              <w:t>5</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800000"/>
                <w:sz w:val="21"/>
                <w:szCs w:val="21"/>
                <w:bdr w:val="none" w:sz="0" w:space="0" w:color="auto" w:frame="1"/>
              </w:rPr>
              <w:t>8</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2B91AF"/>
                <w:sz w:val="21"/>
                <w:szCs w:val="21"/>
                <w:bdr w:val="none" w:sz="0" w:space="0" w:color="auto" w:frame="1"/>
              </w:rPr>
              <w:t>Plot</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800000"/>
                <w:sz w:val="21"/>
                <w:szCs w:val="21"/>
                <w:bdr w:val="none" w:sz="0" w:space="0" w:color="auto" w:frame="1"/>
              </w:rPr>
              <w:t>6</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800000"/>
                <w:sz w:val="21"/>
                <w:szCs w:val="21"/>
                <w:bdr w:val="none" w:sz="0" w:space="0" w:color="auto" w:frame="1"/>
              </w:rPr>
              <w:t>1</w:t>
            </w:r>
            <w:r w:rsidRPr="00AC344C">
              <w:rPr>
                <w:rFonts w:ascii="Consolas" w:eastAsia="Times New Roman" w:hAnsi="Consolas" w:cs="Consolas"/>
                <w:color w:val="000000"/>
                <w:sz w:val="21"/>
                <w:szCs w:val="21"/>
                <w:bdr w:val="none" w:sz="0" w:space="0" w:color="auto" w:frame="1"/>
              </w:rPr>
              <w:t xml:space="preserve"> to </w:t>
            </w:r>
            <w:r w:rsidRPr="00AC344C">
              <w:rPr>
                <w:rFonts w:ascii="Consolas" w:eastAsia="Times New Roman" w:hAnsi="Consolas" w:cs="Consolas"/>
                <w:color w:val="800000"/>
                <w:sz w:val="21"/>
                <w:szCs w:val="21"/>
                <w:bdr w:val="none" w:sz="0" w:space="0" w:color="auto" w:frame="1"/>
              </w:rPr>
              <w:t>3</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800000"/>
                <w:sz w:val="21"/>
                <w:szCs w:val="21"/>
                <w:bdr w:val="none" w:sz="0" w:space="0" w:color="auto" w:frame="1"/>
              </w:rPr>
              <w:t>5</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szCs w:val="21"/>
              </w:rPr>
            </w:pPr>
            <w:r w:rsidRPr="00AC344C">
              <w:rPr>
                <w:rFonts w:ascii="Consolas" w:eastAsia="Times New Roman" w:hAnsi="Consolas" w:cs="Consolas"/>
                <w:color w:val="000000"/>
                <w:sz w:val="21"/>
                <w:szCs w:val="21"/>
                <w:bdr w:val="none" w:sz="0" w:space="0" w:color="auto" w:frame="1"/>
              </w:rPr>
              <w:t>etc</w:t>
            </w:r>
          </w:p>
          <w:p w:rsidR="00AC344C" w:rsidRPr="00AC344C" w:rsidRDefault="00AC344C" w:rsidP="00AC344C">
            <w:pPr>
              <w:spacing w:after="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From this input, I would store a vertix of </w:t>
            </w:r>
            <w:r w:rsidRPr="00AC344C">
              <w:rPr>
                <w:rFonts w:ascii="Consolas" w:eastAsia="Times New Roman" w:hAnsi="Consolas" w:cs="Consolas"/>
                <w:sz w:val="21"/>
                <w:szCs w:val="21"/>
                <w:bdr w:val="none" w:sz="0" w:space="0" w:color="auto" w:frame="1"/>
                <w:shd w:val="clear" w:color="auto" w:fill="EEEEEE"/>
              </w:rPr>
              <w:t>(3</w:t>
            </w:r>
            <w:proofErr w:type="gramStart"/>
            <w:r w:rsidRPr="00AC344C">
              <w:rPr>
                <w:rFonts w:ascii="Consolas" w:eastAsia="Times New Roman" w:hAnsi="Consolas" w:cs="Consolas"/>
                <w:sz w:val="21"/>
                <w:szCs w:val="21"/>
                <w:bdr w:val="none" w:sz="0" w:space="0" w:color="auto" w:frame="1"/>
                <w:shd w:val="clear" w:color="auto" w:fill="EEEEEE"/>
              </w:rPr>
              <w:t>,5</w:t>
            </w:r>
            <w:proofErr w:type="gramEnd"/>
            <w:r w:rsidRPr="00AC344C">
              <w:rPr>
                <w:rFonts w:ascii="Consolas" w:eastAsia="Times New Roman" w:hAnsi="Consolas" w:cs="Consolas"/>
                <w:sz w:val="21"/>
                <w:szCs w:val="21"/>
                <w:bdr w:val="none" w:sz="0" w:space="0" w:color="auto" w:frame="1"/>
                <w:shd w:val="clear" w:color="auto" w:fill="EEEEEE"/>
              </w:rPr>
              <w:t>)</w:t>
            </w:r>
            <w:r w:rsidRPr="00AC344C">
              <w:rPr>
                <w:rFonts w:ascii="Times New Roman" w:eastAsia="Times New Roman" w:hAnsi="Times New Roman" w:cs="Times New Roman"/>
                <w:sz w:val="21"/>
                <w:szCs w:val="21"/>
              </w:rPr>
              <w:t> which are the </w:t>
            </w:r>
            <w:r w:rsidRPr="00AC344C">
              <w:rPr>
                <w:rFonts w:ascii="Consolas" w:eastAsia="Times New Roman" w:hAnsi="Consolas" w:cs="Consolas"/>
                <w:sz w:val="21"/>
                <w:szCs w:val="21"/>
                <w:bdr w:val="none" w:sz="0" w:space="0" w:color="auto" w:frame="1"/>
                <w:shd w:val="clear" w:color="auto" w:fill="EEEEEE"/>
              </w:rPr>
              <w:t>x</w:t>
            </w:r>
            <w:r w:rsidRPr="00AC344C">
              <w:rPr>
                <w:rFonts w:ascii="Times New Roman" w:eastAsia="Times New Roman" w:hAnsi="Times New Roman" w:cs="Times New Roman"/>
                <w:sz w:val="21"/>
                <w:szCs w:val="21"/>
              </w:rPr>
              <w:t> and </w:t>
            </w:r>
            <w:r w:rsidRPr="00AC344C">
              <w:rPr>
                <w:rFonts w:ascii="Consolas" w:eastAsia="Times New Roman" w:hAnsi="Consolas" w:cs="Consolas"/>
                <w:sz w:val="21"/>
                <w:szCs w:val="21"/>
                <w:bdr w:val="none" w:sz="0" w:space="0" w:color="auto" w:frame="1"/>
                <w:shd w:val="clear" w:color="auto" w:fill="EEEEEE"/>
              </w:rPr>
              <w:t>y</w:t>
            </w:r>
            <w:r w:rsidRPr="00AC344C">
              <w:rPr>
                <w:rFonts w:ascii="Times New Roman" w:eastAsia="Times New Roman" w:hAnsi="Times New Roman" w:cs="Times New Roman"/>
                <w:sz w:val="21"/>
                <w:szCs w:val="21"/>
              </w:rPr>
              <w:t> coordinates. I would then have to connect this coordinate to </w:t>
            </w:r>
            <w:r w:rsidRPr="00AC344C">
              <w:rPr>
                <w:rFonts w:ascii="Consolas" w:eastAsia="Times New Roman" w:hAnsi="Consolas" w:cs="Consolas"/>
                <w:sz w:val="21"/>
                <w:szCs w:val="21"/>
                <w:bdr w:val="none" w:sz="0" w:space="0" w:color="auto" w:frame="1"/>
                <w:shd w:val="clear" w:color="auto" w:fill="EEEEEE"/>
              </w:rPr>
              <w:t>(5</w:t>
            </w:r>
            <w:proofErr w:type="gramStart"/>
            <w:r w:rsidRPr="00AC344C">
              <w:rPr>
                <w:rFonts w:ascii="Consolas" w:eastAsia="Times New Roman" w:hAnsi="Consolas" w:cs="Consolas"/>
                <w:sz w:val="21"/>
                <w:szCs w:val="21"/>
                <w:bdr w:val="none" w:sz="0" w:space="0" w:color="auto" w:frame="1"/>
                <w:shd w:val="clear" w:color="auto" w:fill="EEEEEE"/>
              </w:rPr>
              <w:t>,8</w:t>
            </w:r>
            <w:proofErr w:type="gramEnd"/>
            <w:r w:rsidRPr="00AC344C">
              <w:rPr>
                <w:rFonts w:ascii="Consolas" w:eastAsia="Times New Roman" w:hAnsi="Consolas" w:cs="Consolas"/>
                <w:sz w:val="21"/>
                <w:szCs w:val="21"/>
                <w:bdr w:val="none" w:sz="0" w:space="0" w:color="auto" w:frame="1"/>
                <w:shd w:val="clear" w:color="auto" w:fill="EEEEEE"/>
              </w:rPr>
              <w:t>)</w:t>
            </w:r>
            <w:r w:rsidRPr="00AC344C">
              <w:rPr>
                <w:rFonts w:ascii="Times New Roman" w:eastAsia="Times New Roman" w:hAnsi="Times New Roman" w:cs="Times New Roman"/>
                <w:sz w:val="21"/>
                <w:szCs w:val="21"/>
              </w:rPr>
              <w:t>.</w:t>
            </w:r>
          </w:p>
          <w:p w:rsidR="00AC344C" w:rsidRPr="00AC344C" w:rsidRDefault="00AC344C" w:rsidP="00AC344C">
            <w:pPr>
              <w:spacing w:after="24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My question is</w:t>
            </w:r>
            <w:proofErr w:type="gramStart"/>
            <w:r w:rsidRPr="00AC344C">
              <w:rPr>
                <w:rFonts w:ascii="Times New Roman" w:eastAsia="Times New Roman" w:hAnsi="Times New Roman" w:cs="Times New Roman"/>
                <w:sz w:val="21"/>
                <w:szCs w:val="21"/>
              </w:rPr>
              <w:t>,</w:t>
            </w:r>
            <w:proofErr w:type="gramEnd"/>
            <w:r w:rsidRPr="00AC344C">
              <w:rPr>
                <w:rFonts w:ascii="Times New Roman" w:eastAsia="Times New Roman" w:hAnsi="Times New Roman" w:cs="Times New Roman"/>
                <w:sz w:val="21"/>
                <w:szCs w:val="21"/>
              </w:rPr>
              <w:t xml:space="preserve"> how would I go in implementing this graph? I was thinking I would need to store the vertixes in an arraylist or a map, and keep the edges in a list too...but since I'm not given an actual max size of the graph, I'm a little bit lost in the overall implementation. Basically, if you guys could give me an idea how to start this, it'd be sweet as.</w:t>
            </w:r>
          </w:p>
          <w:p w:rsidR="00AC344C" w:rsidRPr="00AC344C" w:rsidRDefault="00424ECC" w:rsidP="00AC344C">
            <w:pPr>
              <w:spacing w:after="150" w:line="240" w:lineRule="auto"/>
              <w:textAlignment w:val="baseline"/>
              <w:rPr>
                <w:rFonts w:ascii="Times New Roman" w:eastAsia="Times New Roman" w:hAnsi="Times New Roman" w:cs="Times New Roman"/>
                <w:sz w:val="20"/>
                <w:szCs w:val="20"/>
              </w:rPr>
            </w:pPr>
            <w:hyperlink r:id="rId10" w:history="1">
              <w:r w:rsidR="00AC344C" w:rsidRPr="00AC344C">
                <w:rPr>
                  <w:rFonts w:ascii="Times New Roman" w:eastAsia="Times New Roman" w:hAnsi="Times New Roman" w:cs="Times New Roman"/>
                  <w:color w:val="4A6B82"/>
                  <w:sz w:val="18"/>
                  <w:szCs w:val="18"/>
                  <w:u w:val="single"/>
                  <w:bdr w:val="none" w:sz="0" w:space="0" w:color="auto" w:frame="1"/>
                  <w:shd w:val="clear" w:color="auto" w:fill="E0EAF1"/>
                </w:rPr>
                <w:t>java</w:t>
              </w:r>
            </w:hyperlink>
            <w:r w:rsidR="00AC344C" w:rsidRPr="00AC344C">
              <w:rPr>
                <w:rFonts w:ascii="Times New Roman" w:eastAsia="Times New Roman" w:hAnsi="Times New Roman" w:cs="Times New Roman"/>
                <w:sz w:val="20"/>
                <w:szCs w:val="20"/>
              </w:rPr>
              <w:t> </w:t>
            </w:r>
            <w:hyperlink r:id="rId11" w:history="1">
              <w:r w:rsidR="00AC344C" w:rsidRPr="00AC344C">
                <w:rPr>
                  <w:rFonts w:ascii="Times New Roman" w:eastAsia="Times New Roman" w:hAnsi="Times New Roman" w:cs="Times New Roman"/>
                  <w:color w:val="4A6B82"/>
                  <w:sz w:val="18"/>
                  <w:szCs w:val="18"/>
                  <w:u w:val="single"/>
                  <w:bdr w:val="none" w:sz="0" w:space="0" w:color="auto" w:frame="1"/>
                  <w:shd w:val="clear" w:color="auto" w:fill="E0EAF1"/>
                </w:rPr>
                <w:t>homework</w:t>
              </w:r>
            </w:hyperlink>
            <w:r w:rsidR="00AC344C" w:rsidRPr="00AC344C">
              <w:rPr>
                <w:rFonts w:ascii="Times New Roman" w:eastAsia="Times New Roman" w:hAnsi="Times New Roman" w:cs="Times New Roman"/>
                <w:sz w:val="20"/>
                <w:szCs w:val="20"/>
              </w:rPr>
              <w:t> </w:t>
            </w:r>
            <w:hyperlink r:id="rId12" w:tooltip="show questions tagged 'graph'" w:history="1">
              <w:r w:rsidR="00AC344C" w:rsidRPr="00AC344C">
                <w:rPr>
                  <w:rFonts w:ascii="Times New Roman" w:eastAsia="Times New Roman" w:hAnsi="Times New Roman" w:cs="Times New Roman"/>
                  <w:color w:val="4A6B82"/>
                  <w:sz w:val="18"/>
                  <w:szCs w:val="18"/>
                  <w:u w:val="single"/>
                  <w:bdr w:val="none" w:sz="0" w:space="0" w:color="auto" w:frame="1"/>
                  <w:shd w:val="clear" w:color="auto" w:fill="E0EAF1"/>
                </w:rPr>
                <w:t>graph</w:t>
              </w:r>
            </w:hyperlink>
          </w:p>
          <w:tbl>
            <w:tblPr>
              <w:tblW w:w="9975" w:type="dxa"/>
              <w:tblCellMar>
                <w:left w:w="0" w:type="dxa"/>
                <w:right w:w="0" w:type="dxa"/>
              </w:tblCellMar>
              <w:tblLook w:val="04A0" w:firstRow="1" w:lastRow="0" w:firstColumn="1" w:lastColumn="0" w:noHBand="0" w:noVBand="1"/>
            </w:tblPr>
            <w:tblGrid>
              <w:gridCol w:w="4725"/>
              <w:gridCol w:w="2625"/>
              <w:gridCol w:w="2625"/>
            </w:tblGrid>
            <w:tr w:rsidR="00AC344C" w:rsidRPr="00AC344C" w:rsidTr="00AC344C">
              <w:trPr>
                <w:trHeight w:val="870"/>
              </w:trPr>
              <w:tc>
                <w:tcPr>
                  <w:tcW w:w="0" w:type="auto"/>
                  <w:tcBorders>
                    <w:top w:val="nil"/>
                    <w:left w:val="nil"/>
                    <w:bottom w:val="nil"/>
                    <w:right w:val="nil"/>
                  </w:tcBorders>
                  <w:shd w:val="clear" w:color="auto" w:fill="auto"/>
                  <w:hideMark/>
                </w:tcPr>
                <w:p w:rsidR="00AC344C" w:rsidRPr="00AC344C" w:rsidRDefault="00424ECC" w:rsidP="00AC344C">
                  <w:pPr>
                    <w:spacing w:after="0" w:line="240" w:lineRule="auto"/>
                    <w:textAlignment w:val="baseline"/>
                    <w:rPr>
                      <w:rFonts w:ascii="Times New Roman" w:eastAsia="Times New Roman" w:hAnsi="Times New Roman" w:cs="Times New Roman"/>
                      <w:sz w:val="20"/>
                      <w:szCs w:val="20"/>
                    </w:rPr>
                  </w:pPr>
                  <w:hyperlink r:id="rId13" w:tooltip="short permalink to this question" w:history="1">
                    <w:r w:rsidR="00AC344C" w:rsidRPr="00AC344C">
                      <w:rPr>
                        <w:rFonts w:ascii="Times New Roman" w:eastAsia="Times New Roman" w:hAnsi="Times New Roman" w:cs="Times New Roman"/>
                        <w:color w:val="888888"/>
                        <w:sz w:val="20"/>
                        <w:szCs w:val="20"/>
                        <w:u w:val="single"/>
                        <w:bdr w:val="none" w:sz="0" w:space="0" w:color="auto" w:frame="1"/>
                      </w:rPr>
                      <w:t>share</w:t>
                    </w:r>
                  </w:hyperlink>
                  <w:r w:rsidR="00AC344C" w:rsidRPr="00AC344C">
                    <w:rPr>
                      <w:rFonts w:ascii="Times New Roman" w:eastAsia="Times New Roman" w:hAnsi="Times New Roman" w:cs="Times New Roman"/>
                      <w:color w:val="CCCCCC"/>
                      <w:sz w:val="21"/>
                      <w:szCs w:val="21"/>
                      <w:bdr w:val="none" w:sz="0" w:space="0" w:color="auto" w:frame="1"/>
                    </w:rPr>
                    <w:t>|</w:t>
                  </w:r>
                  <w:hyperlink r:id="rId14" w:history="1">
                    <w:r w:rsidR="00AC344C" w:rsidRPr="00AC344C">
                      <w:rPr>
                        <w:rFonts w:ascii="Times New Roman" w:eastAsia="Times New Roman" w:hAnsi="Times New Roman" w:cs="Times New Roman"/>
                        <w:color w:val="888888"/>
                        <w:sz w:val="20"/>
                        <w:szCs w:val="20"/>
                        <w:u w:val="single"/>
                        <w:bdr w:val="none" w:sz="0" w:space="0" w:color="auto" w:frame="1"/>
                      </w:rPr>
                      <w:t>improve this question</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AC344C" w:rsidRPr="00AC344C" w:rsidRDefault="00AC344C" w:rsidP="00AC344C">
                  <w:pPr>
                    <w:spacing w:after="6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rPr>
                    <w:t>edited </w:t>
                  </w:r>
                  <w:hyperlink r:id="rId15" w:tooltip="show all edits to this post" w:history="1">
                    <w:r w:rsidRPr="00AC344C">
                      <w:rPr>
                        <w:rFonts w:ascii="Times New Roman" w:eastAsia="Times New Roman" w:hAnsi="Times New Roman" w:cs="Times New Roman"/>
                        <w:color w:val="4A6B82"/>
                        <w:sz w:val="20"/>
                        <w:szCs w:val="20"/>
                        <w:u w:val="single"/>
                        <w:bdr w:val="none" w:sz="0" w:space="0" w:color="auto" w:frame="1"/>
                      </w:rPr>
                      <w:t>Sep 7 '11 at 6:10</w:t>
                    </w:r>
                  </w:hyperlink>
                </w:p>
                <w:p w:rsidR="00AC344C" w:rsidRPr="00AC344C" w:rsidRDefault="00AC344C" w:rsidP="00AC344C">
                  <w:pPr>
                    <w:spacing w:after="0" w:line="255" w:lineRule="atLeast"/>
                    <w:textAlignment w:val="baseline"/>
                    <w:rPr>
                      <w:rFonts w:ascii="Times New Roman" w:eastAsia="Times New Roman" w:hAnsi="Times New Roman" w:cs="Times New Roman"/>
                      <w:color w:val="888888"/>
                      <w:sz w:val="20"/>
                      <w:szCs w:val="20"/>
                    </w:rPr>
                  </w:pPr>
                </w:p>
              </w:tc>
              <w:tc>
                <w:tcPr>
                  <w:tcW w:w="2625" w:type="dxa"/>
                  <w:tcBorders>
                    <w:top w:val="nil"/>
                    <w:left w:val="nil"/>
                    <w:bottom w:val="nil"/>
                    <w:right w:val="nil"/>
                  </w:tcBorders>
                  <w:shd w:val="clear" w:color="auto" w:fill="E0EAF1"/>
                  <w:tcMar>
                    <w:top w:w="30" w:type="dxa"/>
                    <w:left w:w="75" w:type="dxa"/>
                    <w:bottom w:w="0" w:type="dxa"/>
                    <w:right w:w="0" w:type="dxa"/>
                  </w:tcMar>
                  <w:hideMark/>
                </w:tcPr>
                <w:p w:rsidR="00AC344C" w:rsidRPr="00AC344C" w:rsidRDefault="00AC344C" w:rsidP="00AC344C">
                  <w:pPr>
                    <w:spacing w:after="6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rPr>
                    <w:t>asked </w:t>
                  </w:r>
                  <w:r w:rsidRPr="00AC344C">
                    <w:rPr>
                      <w:rFonts w:ascii="Times New Roman" w:eastAsia="Times New Roman" w:hAnsi="Times New Roman" w:cs="Times New Roman"/>
                      <w:sz w:val="20"/>
                      <w:szCs w:val="20"/>
                      <w:bdr w:val="none" w:sz="0" w:space="0" w:color="auto" w:frame="1"/>
                    </w:rPr>
                    <w:t>Sep 7 '11 at 5:53</w:t>
                  </w:r>
                </w:p>
                <w:p w:rsidR="00AC344C" w:rsidRPr="00AC344C" w:rsidRDefault="00AC344C" w:rsidP="00AC344C">
                  <w:pPr>
                    <w:spacing w:after="0" w:line="240" w:lineRule="auto"/>
                    <w:textAlignment w:val="baseline"/>
                    <w:rPr>
                      <w:rFonts w:ascii="Times New Roman" w:eastAsia="Times New Roman" w:hAnsi="Times New Roman" w:cs="Times New Roman"/>
                      <w:color w:val="4A6B82"/>
                      <w:sz w:val="24"/>
                      <w:szCs w:val="24"/>
                      <w:u w:val="single"/>
                      <w:bdr w:val="none" w:sz="0" w:space="0" w:color="auto" w:frame="1"/>
                    </w:rPr>
                  </w:pPr>
                  <w:r w:rsidRPr="00AC344C">
                    <w:rPr>
                      <w:rFonts w:ascii="Times New Roman" w:eastAsia="Times New Roman" w:hAnsi="Times New Roman" w:cs="Times New Roman"/>
                      <w:sz w:val="20"/>
                      <w:szCs w:val="20"/>
                    </w:rPr>
                    <w:fldChar w:fldCharType="begin"/>
                  </w:r>
                  <w:r w:rsidRPr="00AC344C">
                    <w:rPr>
                      <w:rFonts w:ascii="Times New Roman" w:eastAsia="Times New Roman" w:hAnsi="Times New Roman" w:cs="Times New Roman"/>
                      <w:sz w:val="20"/>
                      <w:szCs w:val="20"/>
                    </w:rPr>
                    <w:instrText xml:space="preserve"> HYPERLINK "http://stackoverflow.com/users/932082/wnnnnn" </w:instrText>
                  </w:r>
                  <w:r w:rsidRPr="00AC344C">
                    <w:rPr>
                      <w:rFonts w:ascii="Times New Roman" w:eastAsia="Times New Roman" w:hAnsi="Times New Roman" w:cs="Times New Roman"/>
                      <w:sz w:val="20"/>
                      <w:szCs w:val="20"/>
                    </w:rPr>
                    <w:fldChar w:fldCharType="separate"/>
                  </w:r>
                </w:p>
                <w:p w:rsidR="00AC344C" w:rsidRPr="00AC344C" w:rsidRDefault="00AC344C" w:rsidP="00AC344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extent cx="304800" cy="304800"/>
                        <wp:effectExtent l="0" t="0" r="0" b="0"/>
                        <wp:docPr id="5" name="Picture 5" descr="http://www.gravatar.com/avatar/167a036376cdefb06ff5542e194af3ac?s=32&amp;d=identicon&amp;r=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ravatar.com/avatar/167a036376cdefb06ff5542e194af3ac?s=32&amp;d=identicon&amp;r=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rPr>
                    <w:fldChar w:fldCharType="end"/>
                  </w:r>
                </w:p>
                <w:p w:rsidR="00AC344C" w:rsidRPr="00AC344C" w:rsidRDefault="00424ECC" w:rsidP="00AC344C">
                  <w:pPr>
                    <w:spacing w:after="0" w:line="255" w:lineRule="atLeast"/>
                    <w:textAlignment w:val="baseline"/>
                    <w:rPr>
                      <w:rFonts w:ascii="Times New Roman" w:eastAsia="Times New Roman" w:hAnsi="Times New Roman" w:cs="Times New Roman"/>
                      <w:color w:val="888888"/>
                      <w:sz w:val="20"/>
                      <w:szCs w:val="20"/>
                    </w:rPr>
                  </w:pPr>
                  <w:hyperlink r:id="rId18" w:history="1">
                    <w:r w:rsidR="00AC344C" w:rsidRPr="00AC344C">
                      <w:rPr>
                        <w:rFonts w:ascii="Times New Roman" w:eastAsia="Times New Roman" w:hAnsi="Times New Roman" w:cs="Times New Roman"/>
                        <w:color w:val="4A6B82"/>
                        <w:sz w:val="20"/>
                        <w:szCs w:val="20"/>
                        <w:u w:val="single"/>
                        <w:bdr w:val="none" w:sz="0" w:space="0" w:color="auto" w:frame="1"/>
                      </w:rPr>
                      <w:t>wnnnnn</w:t>
                    </w:r>
                  </w:hyperlink>
                  <w:r w:rsidR="00AC344C" w:rsidRPr="00AC344C">
                    <w:rPr>
                      <w:rFonts w:ascii="Times New Roman" w:eastAsia="Times New Roman" w:hAnsi="Times New Roman" w:cs="Times New Roman"/>
                      <w:color w:val="888888"/>
                      <w:sz w:val="20"/>
                      <w:szCs w:val="20"/>
                    </w:rPr>
                    <w:br/>
                  </w:r>
                  <w:r w:rsidR="00AC344C" w:rsidRPr="00AC344C">
                    <w:rPr>
                      <w:rFonts w:ascii="Times New Roman" w:eastAsia="Times New Roman" w:hAnsi="Times New Roman" w:cs="Times New Roman"/>
                      <w:b/>
                      <w:bCs/>
                      <w:color w:val="444444"/>
                      <w:sz w:val="20"/>
                      <w:szCs w:val="20"/>
                      <w:bdr w:val="none" w:sz="0" w:space="0" w:color="auto" w:frame="1"/>
                    </w:rPr>
                    <w:t>6</w:t>
                  </w:r>
                  <w:r w:rsidR="00AC344C" w:rsidRPr="00AC344C">
                    <w:rPr>
                      <w:rFonts w:ascii="Times New Roman" w:eastAsia="Times New Roman" w:hAnsi="Times New Roman" w:cs="Times New Roman"/>
                      <w:color w:val="808185"/>
                      <w:sz w:val="20"/>
                      <w:szCs w:val="20"/>
                      <w:bdr w:val="none" w:sz="0" w:space="0" w:color="auto" w:frame="1"/>
                    </w:rPr>
                    <w:t>2</w:t>
                  </w:r>
                </w:p>
              </w:tc>
            </w:tr>
          </w:tbl>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p>
        </w:tc>
      </w:tr>
      <w:tr w:rsidR="00AC344C" w:rsidRPr="00AC344C" w:rsidTr="00AC344C">
        <w:tc>
          <w:tcPr>
            <w:tcW w:w="900" w:type="dxa"/>
            <w:tcBorders>
              <w:top w:val="nil"/>
              <w:left w:val="nil"/>
              <w:bottom w:val="nil"/>
              <w:right w:val="nil"/>
            </w:tcBorders>
            <w:shd w:val="clear" w:color="auto" w:fill="auto"/>
            <w:hideMark/>
          </w:tcPr>
          <w:p w:rsidR="00AC344C" w:rsidRPr="00AC344C" w:rsidRDefault="00AC344C" w:rsidP="00AC344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8"/>
              <w:gridCol w:w="9892"/>
            </w:tblGrid>
            <w:tr w:rsidR="00AC344C" w:rsidRPr="00AC344C" w:rsidTr="00AC344C">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AC344C" w:rsidRPr="00AC344C" w:rsidRDefault="00AC344C" w:rsidP="00AC344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bdr w:val="none" w:sz="0" w:space="0" w:color="auto" w:frame="1"/>
                    </w:rPr>
                    <w:t>If this is for homework, you should add the </w:t>
                  </w:r>
                  <w:hyperlink r:id="rId19" w:history="1">
                    <w:r w:rsidRPr="00AC344C">
                      <w:rPr>
                        <w:rFonts w:ascii="Times New Roman" w:eastAsia="Times New Roman" w:hAnsi="Times New Roman" w:cs="Times New Roman"/>
                        <w:color w:val="4A6B82"/>
                        <w:sz w:val="20"/>
                        <w:szCs w:val="20"/>
                        <w:u w:val="single"/>
                        <w:bdr w:val="none" w:sz="0" w:space="0" w:color="auto" w:frame="1"/>
                      </w:rPr>
                      <w:t>homework</w:t>
                    </w:r>
                  </w:hyperlink>
                  <w:r w:rsidRPr="00AC344C">
                    <w:rPr>
                      <w:rFonts w:ascii="Times New Roman" w:eastAsia="Times New Roman" w:hAnsi="Times New Roman" w:cs="Times New Roman"/>
                      <w:sz w:val="20"/>
                      <w:szCs w:val="20"/>
                      <w:bdr w:val="none" w:sz="0" w:space="0" w:color="auto" w:frame="1"/>
                    </w:rPr>
                    <w:t> tag</w:t>
                  </w:r>
                  <w:r w:rsidRPr="00AC344C">
                    <w:rPr>
                      <w:rFonts w:ascii="Times New Roman" w:eastAsia="Times New Roman" w:hAnsi="Times New Roman" w:cs="Times New Roman"/>
                      <w:sz w:val="20"/>
                      <w:szCs w:val="20"/>
                    </w:rPr>
                    <w:t> – </w:t>
                  </w:r>
                  <w:hyperlink r:id="rId20" w:tooltip="30439 reputation" w:history="1">
                    <w:r w:rsidRPr="00AC344C">
                      <w:rPr>
                        <w:rFonts w:ascii="Times New Roman" w:eastAsia="Times New Roman" w:hAnsi="Times New Roman" w:cs="Times New Roman"/>
                        <w:color w:val="4A6B82"/>
                        <w:sz w:val="20"/>
                        <w:szCs w:val="20"/>
                        <w:u w:val="single"/>
                        <w:bdr w:val="none" w:sz="0" w:space="0" w:color="auto" w:frame="1"/>
                      </w:rPr>
                      <w:t>corsiKa</w:t>
                    </w:r>
                  </w:hyperlink>
                  <w:r w:rsidRPr="00AC344C">
                    <w:rPr>
                      <w:rFonts w:ascii="Times New Roman" w:eastAsia="Times New Roman" w:hAnsi="Times New Roman" w:cs="Times New Roman"/>
                      <w:sz w:val="20"/>
                      <w:szCs w:val="20"/>
                    </w:rPr>
                    <w:t> </w:t>
                  </w:r>
                  <w:hyperlink r:id="rId21" w:anchor="comment8838108_7329427" w:history="1">
                    <w:r w:rsidRPr="00AC344C">
                      <w:rPr>
                        <w:rFonts w:ascii="Times New Roman" w:eastAsia="Times New Roman" w:hAnsi="Times New Roman" w:cs="Times New Roman"/>
                        <w:color w:val="999999"/>
                        <w:sz w:val="20"/>
                        <w:szCs w:val="20"/>
                        <w:u w:val="single"/>
                        <w:bdr w:val="none" w:sz="0" w:space="0" w:color="auto" w:frame="1"/>
                      </w:rPr>
                      <w:t>Sep 7 '11 at 6:08</w:t>
                    </w:r>
                  </w:hyperlink>
                </w:p>
              </w:tc>
            </w:tr>
            <w:tr w:rsidR="00AC344C" w:rsidRPr="00AC344C" w:rsidTr="00AC344C">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AC344C" w:rsidRPr="00AC344C" w:rsidRDefault="00AC344C" w:rsidP="00AC344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bdr w:val="none" w:sz="0" w:space="0" w:color="auto" w:frame="1"/>
                    </w:rPr>
                    <w:t>@glowcoder, yeah np</w:t>
                  </w:r>
                  <w:r w:rsidRPr="00AC344C">
                    <w:rPr>
                      <w:rFonts w:ascii="Times New Roman" w:eastAsia="Times New Roman" w:hAnsi="Times New Roman" w:cs="Times New Roman"/>
                      <w:sz w:val="20"/>
                      <w:szCs w:val="20"/>
                    </w:rPr>
                    <w:t> – </w:t>
                  </w:r>
                  <w:hyperlink r:id="rId22" w:tooltip="6 reputation" w:history="1">
                    <w:r w:rsidRPr="00AC344C">
                      <w:rPr>
                        <w:rFonts w:ascii="Times New Roman" w:eastAsia="Times New Roman" w:hAnsi="Times New Roman" w:cs="Times New Roman"/>
                        <w:color w:val="4A6B82"/>
                        <w:sz w:val="20"/>
                        <w:szCs w:val="20"/>
                        <w:u w:val="single"/>
                        <w:bdr w:val="none" w:sz="0" w:space="0" w:color="auto" w:frame="1"/>
                        <w:shd w:val="clear" w:color="auto" w:fill="E0EAF1"/>
                      </w:rPr>
                      <w:t>wnnnnn</w:t>
                    </w:r>
                  </w:hyperlink>
                  <w:r w:rsidRPr="00AC344C">
                    <w:rPr>
                      <w:rFonts w:ascii="Times New Roman" w:eastAsia="Times New Roman" w:hAnsi="Times New Roman" w:cs="Times New Roman"/>
                      <w:sz w:val="20"/>
                      <w:szCs w:val="20"/>
                    </w:rPr>
                    <w:t> </w:t>
                  </w:r>
                  <w:hyperlink r:id="rId23" w:anchor="comment8838132_7329427" w:history="1">
                    <w:r w:rsidRPr="00AC344C">
                      <w:rPr>
                        <w:rFonts w:ascii="Times New Roman" w:eastAsia="Times New Roman" w:hAnsi="Times New Roman" w:cs="Times New Roman"/>
                        <w:color w:val="999999"/>
                        <w:sz w:val="20"/>
                        <w:szCs w:val="20"/>
                        <w:u w:val="single"/>
                        <w:bdr w:val="none" w:sz="0" w:space="0" w:color="auto" w:frame="1"/>
                      </w:rPr>
                      <w:t>Sep 7 '11 at 6:10</w:t>
                    </w:r>
                  </w:hyperlink>
                </w:p>
              </w:tc>
            </w:tr>
          </w:tbl>
          <w:p w:rsidR="00AC344C" w:rsidRPr="00AC344C" w:rsidRDefault="00AC344C" w:rsidP="00AC344C">
            <w:pPr>
              <w:spacing w:after="0" w:line="555" w:lineRule="atLeast"/>
              <w:textAlignment w:val="baseline"/>
              <w:rPr>
                <w:rFonts w:ascii="Times New Roman" w:eastAsia="Times New Roman" w:hAnsi="Times New Roman" w:cs="Times New Roman"/>
                <w:color w:val="000000"/>
                <w:sz w:val="20"/>
                <w:szCs w:val="20"/>
              </w:rPr>
            </w:pPr>
            <w:r w:rsidRPr="00AC344C">
              <w:rPr>
                <w:rFonts w:ascii="Times New Roman" w:eastAsia="Times New Roman" w:hAnsi="Times New Roman" w:cs="Times New Roman"/>
                <w:color w:val="000000"/>
                <w:sz w:val="20"/>
                <w:szCs w:val="20"/>
              </w:rPr>
              <w:t>Was this post useful to you?     </w:t>
            </w:r>
          </w:p>
        </w:tc>
      </w:tr>
    </w:tbl>
    <w:p w:rsidR="00AC344C" w:rsidRPr="00AC344C" w:rsidRDefault="00AC344C" w:rsidP="00AC344C">
      <w:pPr>
        <w:spacing w:after="0" w:line="510" w:lineRule="atLeast"/>
        <w:textAlignment w:val="baseline"/>
        <w:outlineLvl w:val="1"/>
        <w:rPr>
          <w:rFonts w:ascii="Trebuchet MS" w:eastAsia="Times New Roman" w:hAnsi="Trebuchet MS" w:cs="Arial"/>
          <w:b/>
          <w:bCs/>
          <w:color w:val="000000"/>
          <w:sz w:val="27"/>
          <w:szCs w:val="27"/>
        </w:rPr>
      </w:pPr>
      <w:bookmarkStart w:id="0" w:name="tab-top"/>
      <w:bookmarkEnd w:id="0"/>
      <w:r w:rsidRPr="00AC344C">
        <w:rPr>
          <w:rFonts w:ascii="Trebuchet MS" w:eastAsia="Times New Roman" w:hAnsi="Trebuchet MS" w:cs="Arial"/>
          <w:b/>
          <w:bCs/>
          <w:color w:val="000000"/>
          <w:sz w:val="27"/>
          <w:szCs w:val="27"/>
        </w:rPr>
        <w:t>3 Answers</w:t>
      </w:r>
    </w:p>
    <w:p w:rsidR="00AC344C" w:rsidRPr="00AC344C" w:rsidRDefault="00424ECC" w:rsidP="00AC344C">
      <w:pPr>
        <w:spacing w:line="180" w:lineRule="atLeast"/>
        <w:textAlignment w:val="baseline"/>
        <w:rPr>
          <w:rFonts w:ascii="Arial" w:eastAsia="Times New Roman" w:hAnsi="Arial" w:cs="Arial"/>
          <w:color w:val="000000"/>
          <w:sz w:val="20"/>
          <w:szCs w:val="20"/>
        </w:rPr>
      </w:pPr>
      <w:hyperlink r:id="rId24" w:anchor="tab-top" w:tooltip="Answers with the latest activity first" w:history="1">
        <w:proofErr w:type="gramStart"/>
        <w:r w:rsidR="00AC344C" w:rsidRPr="00AC344C">
          <w:rPr>
            <w:rFonts w:ascii="Arial" w:eastAsia="Times New Roman" w:hAnsi="Arial" w:cs="Arial"/>
            <w:color w:val="777777"/>
            <w:sz w:val="18"/>
            <w:szCs w:val="18"/>
            <w:u w:val="single"/>
            <w:bdr w:val="single" w:sz="6" w:space="0" w:color="FFFFFF" w:frame="1"/>
          </w:rPr>
          <w:t>active</w:t>
        </w:r>
        <w:proofErr w:type="gramEnd"/>
      </w:hyperlink>
      <w:hyperlink r:id="rId25" w:anchor="tab-top" w:tooltip="Answers in the order they were provided" w:history="1">
        <w:r w:rsidR="00AC344C" w:rsidRPr="00AC344C">
          <w:rPr>
            <w:rFonts w:ascii="Arial" w:eastAsia="Times New Roman" w:hAnsi="Arial" w:cs="Arial"/>
            <w:color w:val="777777"/>
            <w:sz w:val="18"/>
            <w:szCs w:val="18"/>
            <w:u w:val="single"/>
            <w:bdr w:val="single" w:sz="6" w:space="0" w:color="FFFFFF" w:frame="1"/>
          </w:rPr>
          <w:t>oldest</w:t>
        </w:r>
      </w:hyperlink>
      <w:hyperlink r:id="rId26" w:anchor="tab-top" w:tooltip="Answers with the highest score first" w:history="1">
        <w:r w:rsidR="00AC344C" w:rsidRPr="00AC344C">
          <w:rPr>
            <w:rFonts w:ascii="Arial" w:eastAsia="Times New Roman" w:hAnsi="Arial" w:cs="Arial"/>
            <w:color w:val="000000"/>
            <w:sz w:val="23"/>
            <w:szCs w:val="23"/>
            <w:u w:val="single"/>
            <w:bdr w:val="single" w:sz="6" w:space="0" w:color="CCCCCC" w:frame="1"/>
            <w:shd w:val="clear" w:color="auto" w:fill="FFFFFF"/>
          </w:rPr>
          <w:t>votes</w:t>
        </w:r>
      </w:hyperlink>
    </w:p>
    <w:tbl>
      <w:tblPr>
        <w:tblW w:w="0" w:type="auto"/>
        <w:tblCellMar>
          <w:left w:w="0" w:type="dxa"/>
          <w:right w:w="0" w:type="dxa"/>
        </w:tblCellMar>
        <w:tblLook w:val="04A0" w:firstRow="1" w:lastRow="0" w:firstColumn="1" w:lastColumn="0" w:noHBand="0" w:noVBand="1"/>
      </w:tblPr>
      <w:tblGrid>
        <w:gridCol w:w="764"/>
        <w:gridCol w:w="7876"/>
      </w:tblGrid>
      <w:tr w:rsidR="00AC344C" w:rsidRPr="00AC344C" w:rsidTr="00AC344C">
        <w:tc>
          <w:tcPr>
            <w:tcW w:w="900" w:type="dxa"/>
            <w:tcBorders>
              <w:top w:val="nil"/>
              <w:left w:val="nil"/>
              <w:bottom w:val="nil"/>
              <w:right w:val="nil"/>
            </w:tcBorders>
            <w:shd w:val="clear" w:color="auto" w:fill="auto"/>
            <w:hideMark/>
          </w:tcPr>
          <w:p w:rsidR="00AC344C" w:rsidRPr="00AC344C" w:rsidRDefault="00AC344C" w:rsidP="00AC344C">
            <w:pPr>
              <w:spacing w:after="0" w:line="240" w:lineRule="auto"/>
              <w:jc w:val="center"/>
              <w:textAlignment w:val="baseline"/>
              <w:rPr>
                <w:rFonts w:ascii="Times New Roman" w:eastAsia="Times New Roman" w:hAnsi="Times New Roman" w:cs="Times New Roman"/>
                <w:sz w:val="20"/>
                <w:szCs w:val="20"/>
              </w:rPr>
            </w:pPr>
            <w:bookmarkStart w:id="1" w:name="7329528"/>
            <w:bookmarkEnd w:id="1"/>
            <w:r w:rsidRPr="00AC344C">
              <w:rPr>
                <w:rFonts w:ascii="Times New Roman" w:eastAsia="Times New Roman" w:hAnsi="Times New Roman" w:cs="Times New Roman"/>
                <w:sz w:val="20"/>
                <w:szCs w:val="20"/>
              </w:rPr>
              <w:t>up vote</w:t>
            </w:r>
            <w:r w:rsidRPr="00AC344C">
              <w:rPr>
                <w:rFonts w:ascii="Times New Roman" w:eastAsia="Times New Roman" w:hAnsi="Times New Roman" w:cs="Times New Roman"/>
                <w:color w:val="555555"/>
                <w:sz w:val="36"/>
                <w:szCs w:val="36"/>
                <w:bdr w:val="none" w:sz="0" w:space="0" w:color="auto" w:frame="1"/>
              </w:rPr>
              <w:t>1</w:t>
            </w:r>
            <w:r w:rsidRPr="00AC344C">
              <w:rPr>
                <w:rFonts w:ascii="Times New Roman" w:eastAsia="Times New Roman" w:hAnsi="Times New Roman" w:cs="Times New Roman"/>
                <w:sz w:val="20"/>
                <w:szCs w:val="20"/>
              </w:rPr>
              <w:t>down vote</w:t>
            </w:r>
          </w:p>
        </w:tc>
        <w:tc>
          <w:tcPr>
            <w:tcW w:w="0" w:type="auto"/>
            <w:tcBorders>
              <w:top w:val="nil"/>
              <w:left w:val="nil"/>
              <w:bottom w:val="nil"/>
              <w:right w:val="nil"/>
            </w:tcBorders>
            <w:shd w:val="clear" w:color="auto" w:fill="auto"/>
            <w:vAlign w:val="bottom"/>
            <w:hideMark/>
          </w:tcPr>
          <w:p w:rsidR="00AC344C" w:rsidRPr="00AC344C" w:rsidRDefault="00AC344C" w:rsidP="00AC344C">
            <w:pPr>
              <w:spacing w:after="24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An easy way to think about graphs is to break them down into their Node and Edge components. (Note: what you call a vertex I call a node. Close enough.)</w:t>
            </w:r>
          </w:p>
          <w:p w:rsidR="00AC344C" w:rsidRPr="00AC344C" w:rsidRDefault="00AC344C" w:rsidP="00AC344C">
            <w:pPr>
              <w:spacing w:after="24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Let us consider the following options:</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808080"/>
                <w:sz w:val="21"/>
                <w:szCs w:val="21"/>
                <w:bdr w:val="none" w:sz="0" w:space="0" w:color="auto" w:frame="1"/>
              </w:rPr>
              <w:t>// Option 1</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8B"/>
                <w:sz w:val="21"/>
                <w:szCs w:val="21"/>
                <w:bdr w:val="none" w:sz="0" w:space="0" w:color="auto" w:frame="1"/>
              </w:rPr>
              <w:lastRenderedPageBreak/>
              <w:t>class</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Node</w:t>
            </w:r>
            <w:r w:rsidRPr="00AC344C">
              <w:rPr>
                <w:rFonts w:ascii="Consolas" w:eastAsia="Times New Roman" w:hAnsi="Consolas" w:cs="Consolas"/>
                <w:color w:val="000000"/>
                <w:sz w:val="21"/>
                <w:szCs w:val="21"/>
                <w:bdr w:val="none" w:sz="0" w:space="0" w:color="auto" w:frame="1"/>
              </w:rPr>
              <w:t>&lt;V&gt;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V data;</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Set</w:t>
            </w:r>
            <w:r w:rsidRPr="00AC344C">
              <w:rPr>
                <w:rFonts w:ascii="Consolas" w:eastAsia="Times New Roman" w:hAnsi="Consolas" w:cs="Consolas"/>
                <w:color w:val="000000"/>
                <w:sz w:val="21"/>
                <w:szCs w:val="21"/>
                <w:bdr w:val="none" w:sz="0" w:space="0" w:color="auto" w:frame="1"/>
              </w:rPr>
              <w:t>&lt;</w:t>
            </w:r>
            <w:r w:rsidRPr="00AC344C">
              <w:rPr>
                <w:rFonts w:ascii="Consolas" w:eastAsia="Times New Roman" w:hAnsi="Consolas" w:cs="Consolas"/>
                <w:color w:val="2B91AF"/>
                <w:sz w:val="21"/>
                <w:szCs w:val="21"/>
                <w:bdr w:val="none" w:sz="0" w:space="0" w:color="auto" w:frame="1"/>
              </w:rPr>
              <w:t>Node</w:t>
            </w:r>
            <w:r w:rsidRPr="00AC344C">
              <w:rPr>
                <w:rFonts w:ascii="Consolas" w:eastAsia="Times New Roman" w:hAnsi="Consolas" w:cs="Consolas"/>
                <w:color w:val="000000"/>
                <w:sz w:val="21"/>
                <w:szCs w:val="21"/>
                <w:bdr w:val="none" w:sz="0" w:space="0" w:color="auto" w:frame="1"/>
              </w:rPr>
              <w:t>&lt;V&gt;&gt; edges;</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808080"/>
                <w:sz w:val="21"/>
                <w:szCs w:val="21"/>
                <w:bdr w:val="none" w:sz="0" w:space="0" w:color="auto" w:frame="1"/>
              </w:rPr>
              <w:t>// if it were a directed graph, you'd need:</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808080"/>
                <w:sz w:val="21"/>
                <w:szCs w:val="21"/>
                <w:bdr w:val="none" w:sz="0" w:space="0" w:color="auto" w:frame="1"/>
              </w:rPr>
              <w:t>// Set&lt;Node&lt;V&gt;&gt; edgesAway;</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808080"/>
                <w:sz w:val="21"/>
                <w:szCs w:val="21"/>
                <w:bdr w:val="none" w:sz="0" w:space="0" w:color="auto" w:frame="1"/>
              </w:rPr>
              <w:t>// Option 2</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8B"/>
                <w:sz w:val="21"/>
                <w:szCs w:val="21"/>
                <w:bdr w:val="none" w:sz="0" w:space="0" w:color="auto" w:frame="1"/>
              </w:rPr>
              <w:t>class</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Node</w:t>
            </w:r>
            <w:r w:rsidRPr="00AC344C">
              <w:rPr>
                <w:rFonts w:ascii="Consolas" w:eastAsia="Times New Roman" w:hAnsi="Consolas" w:cs="Consolas"/>
                <w:color w:val="000000"/>
                <w:sz w:val="21"/>
                <w:szCs w:val="21"/>
                <w:bdr w:val="none" w:sz="0" w:space="0" w:color="auto" w:frame="1"/>
              </w:rPr>
              <w:t>&lt;V&gt;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V data;</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Set</w:t>
            </w:r>
            <w:r w:rsidRPr="00AC344C">
              <w:rPr>
                <w:rFonts w:ascii="Consolas" w:eastAsia="Times New Roman" w:hAnsi="Consolas" w:cs="Consolas"/>
                <w:color w:val="000000"/>
                <w:sz w:val="21"/>
                <w:szCs w:val="21"/>
                <w:bdr w:val="none" w:sz="0" w:space="0" w:color="auto" w:frame="1"/>
              </w:rPr>
              <w:t>&lt;</w:t>
            </w:r>
            <w:r w:rsidRPr="00AC344C">
              <w:rPr>
                <w:rFonts w:ascii="Consolas" w:eastAsia="Times New Roman" w:hAnsi="Consolas" w:cs="Consolas"/>
                <w:color w:val="2B91AF"/>
                <w:sz w:val="21"/>
                <w:szCs w:val="21"/>
                <w:bdr w:val="none" w:sz="0" w:space="0" w:color="auto" w:frame="1"/>
              </w:rPr>
              <w:t>Edge</w:t>
            </w:r>
            <w:r w:rsidRPr="00AC344C">
              <w:rPr>
                <w:rFonts w:ascii="Consolas" w:eastAsia="Times New Roman" w:hAnsi="Consolas" w:cs="Consolas"/>
                <w:color w:val="000000"/>
                <w:sz w:val="21"/>
                <w:szCs w:val="21"/>
                <w:bdr w:val="none" w:sz="0" w:space="0" w:color="auto" w:frame="1"/>
              </w:rPr>
              <w:t>&lt;V&gt;&gt; edges;</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808080"/>
                <w:sz w:val="21"/>
                <w:szCs w:val="21"/>
                <w:bdr w:val="none" w:sz="0" w:space="0" w:color="auto" w:frame="1"/>
              </w:rPr>
              <w:t>// if it were a directed graph, you'd need:</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808080"/>
                <w:sz w:val="21"/>
                <w:szCs w:val="21"/>
                <w:bdr w:val="none" w:sz="0" w:space="0" w:color="auto" w:frame="1"/>
              </w:rPr>
              <w:t>// Set&lt;Edge&lt;V&gt;&gt; edgesAway;</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8B"/>
                <w:sz w:val="21"/>
                <w:szCs w:val="21"/>
                <w:bdr w:val="none" w:sz="0" w:space="0" w:color="auto" w:frame="1"/>
              </w:rPr>
              <w:t>class</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Edge</w:t>
            </w:r>
            <w:r w:rsidRPr="00AC344C">
              <w:rPr>
                <w:rFonts w:ascii="Consolas" w:eastAsia="Times New Roman" w:hAnsi="Consolas" w:cs="Consolas"/>
                <w:color w:val="000000"/>
                <w:sz w:val="21"/>
                <w:szCs w:val="21"/>
                <w:bdr w:val="none" w:sz="0" w:space="0" w:color="auto" w:frame="1"/>
              </w:rPr>
              <w:t>&lt;V&gt;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Node</w:t>
            </w:r>
            <w:r w:rsidRPr="00AC344C">
              <w:rPr>
                <w:rFonts w:ascii="Consolas" w:eastAsia="Times New Roman" w:hAnsi="Consolas" w:cs="Consolas"/>
                <w:color w:val="000000"/>
                <w:sz w:val="21"/>
                <w:szCs w:val="21"/>
                <w:bdr w:val="none" w:sz="0" w:space="0" w:color="auto" w:frame="1"/>
              </w:rPr>
              <w:t>&lt;V&gt; source;</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Node</w:t>
            </w:r>
            <w:r w:rsidRPr="00AC344C">
              <w:rPr>
                <w:rFonts w:ascii="Consolas" w:eastAsia="Times New Roman" w:hAnsi="Consolas" w:cs="Consolas"/>
                <w:color w:val="000000"/>
                <w:sz w:val="21"/>
                <w:szCs w:val="21"/>
                <w:bdr w:val="none" w:sz="0" w:space="0" w:color="auto" w:frame="1"/>
              </w:rPr>
              <w:t>&lt;V&gt; destination;</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szCs w:val="21"/>
              </w:rPr>
            </w:pPr>
            <w:r w:rsidRPr="00AC344C">
              <w:rPr>
                <w:rFonts w:ascii="Consolas" w:eastAsia="Times New Roman" w:hAnsi="Consolas" w:cs="Consolas"/>
                <w:color w:val="000000"/>
                <w:sz w:val="21"/>
                <w:szCs w:val="21"/>
                <w:bdr w:val="none" w:sz="0" w:space="0" w:color="auto" w:frame="1"/>
              </w:rPr>
              <w:t>}</w:t>
            </w:r>
          </w:p>
          <w:p w:rsidR="00AC344C" w:rsidRPr="00AC344C" w:rsidRDefault="00AC344C" w:rsidP="00AC344C">
            <w:pPr>
              <w:spacing w:after="24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Now a graph is nothing more than:</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808080"/>
                <w:sz w:val="21"/>
                <w:szCs w:val="21"/>
                <w:bdr w:val="none" w:sz="0" w:space="0" w:color="auto" w:frame="1"/>
              </w:rPr>
              <w:t>// option 1</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8B"/>
                <w:sz w:val="21"/>
                <w:szCs w:val="21"/>
                <w:bdr w:val="none" w:sz="0" w:space="0" w:color="auto" w:frame="1"/>
              </w:rPr>
              <w:t>class</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Graph</w:t>
            </w:r>
            <w:r w:rsidRPr="00AC344C">
              <w:rPr>
                <w:rFonts w:ascii="Consolas" w:eastAsia="Times New Roman" w:hAnsi="Consolas" w:cs="Consolas"/>
                <w:color w:val="000000"/>
                <w:sz w:val="21"/>
                <w:szCs w:val="21"/>
                <w:bdr w:val="none" w:sz="0" w:space="0" w:color="auto" w:frame="1"/>
              </w:rPr>
              <w:t>&lt;V&gt;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Set</w:t>
            </w:r>
            <w:r w:rsidRPr="00AC344C">
              <w:rPr>
                <w:rFonts w:ascii="Consolas" w:eastAsia="Times New Roman" w:hAnsi="Consolas" w:cs="Consolas"/>
                <w:color w:val="000000"/>
                <w:sz w:val="21"/>
                <w:szCs w:val="21"/>
                <w:bdr w:val="none" w:sz="0" w:space="0" w:color="auto" w:frame="1"/>
              </w:rPr>
              <w:t>&lt;</w:t>
            </w:r>
            <w:r w:rsidRPr="00AC344C">
              <w:rPr>
                <w:rFonts w:ascii="Consolas" w:eastAsia="Times New Roman" w:hAnsi="Consolas" w:cs="Consolas"/>
                <w:color w:val="2B91AF"/>
                <w:sz w:val="21"/>
                <w:szCs w:val="21"/>
                <w:bdr w:val="none" w:sz="0" w:space="0" w:color="auto" w:frame="1"/>
              </w:rPr>
              <w:t>Node</w:t>
            </w:r>
            <w:r w:rsidRPr="00AC344C">
              <w:rPr>
                <w:rFonts w:ascii="Consolas" w:eastAsia="Times New Roman" w:hAnsi="Consolas" w:cs="Consolas"/>
                <w:color w:val="000000"/>
                <w:sz w:val="21"/>
                <w:szCs w:val="21"/>
                <w:bdr w:val="none" w:sz="0" w:space="0" w:color="auto" w:frame="1"/>
              </w:rPr>
              <w:t>&lt;V&gt;&gt; nodes;</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808080"/>
                <w:sz w:val="21"/>
                <w:szCs w:val="21"/>
                <w:bdr w:val="none" w:sz="0" w:space="0" w:color="auto" w:frame="1"/>
              </w:rPr>
              <w:t>// option 2</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8B"/>
                <w:sz w:val="21"/>
                <w:szCs w:val="21"/>
                <w:bdr w:val="none" w:sz="0" w:space="0" w:color="auto" w:frame="1"/>
              </w:rPr>
              <w:t>class</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Graph</w:t>
            </w:r>
            <w:r w:rsidRPr="00AC344C">
              <w:rPr>
                <w:rFonts w:ascii="Consolas" w:eastAsia="Times New Roman" w:hAnsi="Consolas" w:cs="Consolas"/>
                <w:color w:val="000000"/>
                <w:sz w:val="21"/>
                <w:szCs w:val="21"/>
                <w:bdr w:val="none" w:sz="0" w:space="0" w:color="auto" w:frame="1"/>
              </w:rPr>
              <w:t>&lt;V&gt;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Set</w:t>
            </w:r>
            <w:r w:rsidRPr="00AC344C">
              <w:rPr>
                <w:rFonts w:ascii="Consolas" w:eastAsia="Times New Roman" w:hAnsi="Consolas" w:cs="Consolas"/>
                <w:color w:val="000000"/>
                <w:sz w:val="21"/>
                <w:szCs w:val="21"/>
                <w:bdr w:val="none" w:sz="0" w:space="0" w:color="auto" w:frame="1"/>
              </w:rPr>
              <w:t>&lt;</w:t>
            </w:r>
            <w:r w:rsidRPr="00AC344C">
              <w:rPr>
                <w:rFonts w:ascii="Consolas" w:eastAsia="Times New Roman" w:hAnsi="Consolas" w:cs="Consolas"/>
                <w:color w:val="2B91AF"/>
                <w:sz w:val="21"/>
                <w:szCs w:val="21"/>
                <w:bdr w:val="none" w:sz="0" w:space="0" w:color="auto" w:frame="1"/>
              </w:rPr>
              <w:t>Node</w:t>
            </w:r>
            <w:r w:rsidRPr="00AC344C">
              <w:rPr>
                <w:rFonts w:ascii="Consolas" w:eastAsia="Times New Roman" w:hAnsi="Consolas" w:cs="Consolas"/>
                <w:color w:val="000000"/>
                <w:sz w:val="21"/>
                <w:szCs w:val="21"/>
                <w:bdr w:val="none" w:sz="0" w:space="0" w:color="auto" w:frame="1"/>
              </w:rPr>
              <w:t>&lt;V&gt;&gt; nodes;</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Set</w:t>
            </w:r>
            <w:r w:rsidRPr="00AC344C">
              <w:rPr>
                <w:rFonts w:ascii="Consolas" w:eastAsia="Times New Roman" w:hAnsi="Consolas" w:cs="Consolas"/>
                <w:color w:val="000000"/>
                <w:sz w:val="21"/>
                <w:szCs w:val="21"/>
                <w:bdr w:val="none" w:sz="0" w:space="0" w:color="auto" w:frame="1"/>
              </w:rPr>
              <w:t>&lt;</w:t>
            </w:r>
            <w:r w:rsidRPr="00AC344C">
              <w:rPr>
                <w:rFonts w:ascii="Consolas" w:eastAsia="Times New Roman" w:hAnsi="Consolas" w:cs="Consolas"/>
                <w:color w:val="2B91AF"/>
                <w:sz w:val="21"/>
                <w:szCs w:val="21"/>
                <w:bdr w:val="none" w:sz="0" w:space="0" w:color="auto" w:frame="1"/>
              </w:rPr>
              <w:t>Edge</w:t>
            </w:r>
            <w:r w:rsidRPr="00AC344C">
              <w:rPr>
                <w:rFonts w:ascii="Consolas" w:eastAsia="Times New Roman" w:hAnsi="Consolas" w:cs="Consolas"/>
                <w:color w:val="000000"/>
                <w:sz w:val="21"/>
                <w:szCs w:val="21"/>
                <w:bdr w:val="none" w:sz="0" w:space="0" w:color="auto" w:frame="1"/>
              </w:rPr>
              <w:t>&lt;V&gt;&gt; edges;</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szCs w:val="21"/>
              </w:rPr>
            </w:pPr>
            <w:r w:rsidRPr="00AC344C">
              <w:rPr>
                <w:rFonts w:ascii="Consolas" w:eastAsia="Times New Roman" w:hAnsi="Consolas" w:cs="Consolas"/>
                <w:color w:val="000000"/>
                <w:sz w:val="21"/>
                <w:szCs w:val="21"/>
                <w:bdr w:val="none" w:sz="0" w:space="0" w:color="auto" w:frame="1"/>
              </w:rPr>
              <w:t>}</w:t>
            </w:r>
          </w:p>
          <w:p w:rsidR="00AC344C" w:rsidRPr="00AC344C" w:rsidRDefault="00AC344C" w:rsidP="00AC344C">
            <w:pPr>
              <w:spacing w:after="240" w:line="270" w:lineRule="atLeast"/>
              <w:textAlignment w:val="baseline"/>
              <w:rPr>
                <w:rFonts w:ascii="Times New Roman" w:eastAsia="Times New Roman" w:hAnsi="Times New Roman" w:cs="Times New Roman"/>
                <w:color w:val="FF0000"/>
                <w:sz w:val="21"/>
                <w:szCs w:val="21"/>
              </w:rPr>
            </w:pPr>
            <w:r w:rsidRPr="00AC344C">
              <w:rPr>
                <w:rFonts w:ascii="Times New Roman" w:eastAsia="Times New Roman" w:hAnsi="Times New Roman" w:cs="Times New Roman"/>
                <w:color w:val="FF0000"/>
                <w:sz w:val="21"/>
                <w:szCs w:val="21"/>
              </w:rPr>
              <w:t>Option 1 is the simplest and easiest to implement. Option 2 gives you some more flexibility, such as adding weights to the edge values.</w:t>
            </w:r>
          </w:p>
          <w:p w:rsidR="00AC344C" w:rsidRPr="00AC344C" w:rsidRDefault="00AC344C" w:rsidP="00AC344C">
            <w:pPr>
              <w:spacing w:after="24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Now, you have some data at these nodes, correct? For now, let's just have the data be the string representation of the coordinates.</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8B"/>
                <w:sz w:val="21"/>
                <w:szCs w:val="21"/>
                <w:bdr w:val="none" w:sz="0" w:space="0" w:color="auto" w:frame="1"/>
              </w:rPr>
              <w:t>class</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SomeObject</w:t>
            </w:r>
            <w:r w:rsidRPr="00AC344C">
              <w:rPr>
                <w:rFonts w:ascii="Consolas" w:eastAsia="Times New Roman" w:hAnsi="Consolas" w:cs="Consolas"/>
                <w:color w:val="000000"/>
                <w:sz w:val="21"/>
                <w:szCs w:val="21"/>
                <w:bdr w:val="none" w:sz="0" w:space="0" w:color="auto" w:frame="1"/>
              </w:rPr>
              <w:t xml:space="preserve">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String</w:t>
            </w:r>
            <w:r w:rsidRPr="00AC344C">
              <w:rPr>
                <w:rFonts w:ascii="Consolas" w:eastAsia="Times New Roman" w:hAnsi="Consolas" w:cs="Consolas"/>
                <w:color w:val="000000"/>
                <w:sz w:val="21"/>
                <w:szCs w:val="21"/>
                <w:bdr w:val="none" w:sz="0" w:space="0" w:color="auto" w:frame="1"/>
              </w:rPr>
              <w:t xml:space="preserve"> data;</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00008B"/>
                <w:sz w:val="21"/>
                <w:szCs w:val="21"/>
                <w:bdr w:val="none" w:sz="0" w:space="0" w:color="auto" w:frame="1"/>
              </w:rPr>
              <w:t>int</w:t>
            </w:r>
            <w:r w:rsidRPr="00AC344C">
              <w:rPr>
                <w:rFonts w:ascii="Consolas" w:eastAsia="Times New Roman" w:hAnsi="Consolas" w:cs="Consolas"/>
                <w:color w:val="000000"/>
                <w:sz w:val="21"/>
                <w:szCs w:val="21"/>
                <w:bdr w:val="none" w:sz="0" w:space="0" w:color="auto" w:frame="1"/>
              </w:rPr>
              <w:t xml:space="preserve"> x;</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00008B"/>
                <w:sz w:val="21"/>
                <w:szCs w:val="21"/>
                <w:bdr w:val="none" w:sz="0" w:space="0" w:color="auto" w:frame="1"/>
              </w:rPr>
              <w:t>int</w:t>
            </w:r>
            <w:r w:rsidRPr="00AC344C">
              <w:rPr>
                <w:rFonts w:ascii="Consolas" w:eastAsia="Times New Roman" w:hAnsi="Consolas" w:cs="Consolas"/>
                <w:color w:val="000000"/>
                <w:sz w:val="21"/>
                <w:szCs w:val="21"/>
                <w:bdr w:val="none" w:sz="0" w:space="0" w:color="auto" w:frame="1"/>
              </w:rPr>
              <w:t xml:space="preserve"> y;</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00008B"/>
                <w:sz w:val="21"/>
                <w:szCs w:val="21"/>
                <w:bdr w:val="none" w:sz="0" w:space="0" w:color="auto" w:frame="1"/>
              </w:rPr>
              <w:t>public</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00008B"/>
                <w:sz w:val="21"/>
                <w:szCs w:val="21"/>
                <w:bdr w:val="none" w:sz="0" w:space="0" w:color="auto" w:frame="1"/>
              </w:rPr>
              <w:t>boolean</w:t>
            </w:r>
            <w:r w:rsidRPr="00AC344C">
              <w:rPr>
                <w:rFonts w:ascii="Consolas" w:eastAsia="Times New Roman" w:hAnsi="Consolas" w:cs="Consolas"/>
                <w:color w:val="000000"/>
                <w:sz w:val="21"/>
                <w:szCs w:val="21"/>
                <w:bdr w:val="none" w:sz="0" w:space="0" w:color="auto" w:frame="1"/>
              </w:rPr>
              <w:t xml:space="preserve"> equals(</w:t>
            </w:r>
            <w:r w:rsidRPr="00AC344C">
              <w:rPr>
                <w:rFonts w:ascii="Consolas" w:eastAsia="Times New Roman" w:hAnsi="Consolas" w:cs="Consolas"/>
                <w:color w:val="2B91AF"/>
                <w:sz w:val="21"/>
                <w:szCs w:val="21"/>
                <w:bdr w:val="none" w:sz="0" w:space="0" w:color="auto" w:frame="1"/>
              </w:rPr>
              <w:t>Object</w:t>
            </w:r>
            <w:r w:rsidRPr="00AC344C">
              <w:rPr>
                <w:rFonts w:ascii="Consolas" w:eastAsia="Times New Roman" w:hAnsi="Consolas" w:cs="Consolas"/>
                <w:color w:val="000000"/>
                <w:sz w:val="21"/>
                <w:szCs w:val="21"/>
                <w:bdr w:val="none" w:sz="0" w:space="0" w:color="auto" w:frame="1"/>
              </w:rPr>
              <w:t xml:space="preserve"> o)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00008B"/>
                <w:sz w:val="21"/>
                <w:szCs w:val="21"/>
                <w:bdr w:val="none" w:sz="0" w:space="0" w:color="auto" w:frame="1"/>
              </w:rPr>
              <w:t>if</w:t>
            </w:r>
            <w:r w:rsidRPr="00AC344C">
              <w:rPr>
                <w:rFonts w:ascii="Consolas" w:eastAsia="Times New Roman" w:hAnsi="Consolas" w:cs="Consolas"/>
                <w:color w:val="000000"/>
                <w:sz w:val="21"/>
                <w:szCs w:val="21"/>
                <w:bdr w:val="none" w:sz="0" w:space="0" w:color="auto" w:frame="1"/>
              </w:rPr>
              <w:t xml:space="preserve">(o </w:t>
            </w:r>
            <w:r w:rsidRPr="00AC344C">
              <w:rPr>
                <w:rFonts w:ascii="Consolas" w:eastAsia="Times New Roman" w:hAnsi="Consolas" w:cs="Consolas"/>
                <w:color w:val="00008B"/>
                <w:sz w:val="21"/>
                <w:szCs w:val="21"/>
                <w:bdr w:val="none" w:sz="0" w:space="0" w:color="auto" w:frame="1"/>
              </w:rPr>
              <w:t>instanceof</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SomeObject</w:t>
            </w:r>
            <w:r w:rsidRPr="00AC344C">
              <w:rPr>
                <w:rFonts w:ascii="Consolas" w:eastAsia="Times New Roman" w:hAnsi="Consolas" w:cs="Consolas"/>
                <w:color w:val="000000"/>
                <w:sz w:val="21"/>
                <w:szCs w:val="21"/>
                <w:bdr w:val="none" w:sz="0" w:space="0" w:color="auto" w:frame="1"/>
              </w:rPr>
              <w:t>)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2B91AF"/>
                <w:sz w:val="21"/>
                <w:szCs w:val="21"/>
                <w:bdr w:val="none" w:sz="0" w:space="0" w:color="auto" w:frame="1"/>
              </w:rPr>
              <w:t>SomeObject</w:t>
            </w:r>
            <w:r w:rsidRPr="00AC344C">
              <w:rPr>
                <w:rFonts w:ascii="Consolas" w:eastAsia="Times New Roman" w:hAnsi="Consolas" w:cs="Consolas"/>
                <w:color w:val="000000"/>
                <w:sz w:val="21"/>
                <w:szCs w:val="21"/>
                <w:bdr w:val="none" w:sz="0" w:space="0" w:color="auto" w:frame="1"/>
              </w:rPr>
              <w:t xml:space="preserve"> so = (</w:t>
            </w:r>
            <w:r w:rsidRPr="00AC344C">
              <w:rPr>
                <w:rFonts w:ascii="Consolas" w:eastAsia="Times New Roman" w:hAnsi="Consolas" w:cs="Consolas"/>
                <w:color w:val="2B91AF"/>
                <w:sz w:val="21"/>
                <w:szCs w:val="21"/>
                <w:bdr w:val="none" w:sz="0" w:space="0" w:color="auto" w:frame="1"/>
              </w:rPr>
              <w:t>SomeObject</w:t>
            </w:r>
            <w:r w:rsidRPr="00AC344C">
              <w:rPr>
                <w:rFonts w:ascii="Consolas" w:eastAsia="Times New Roman" w:hAnsi="Consolas" w:cs="Consolas"/>
                <w:color w:val="000000"/>
                <w:sz w:val="21"/>
                <w:szCs w:val="21"/>
                <w:bdr w:val="none" w:sz="0" w:space="0" w:color="auto" w:frame="1"/>
              </w:rPr>
              <w:t>)o;</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00008B"/>
                <w:sz w:val="21"/>
                <w:szCs w:val="21"/>
                <w:bdr w:val="none" w:sz="0" w:space="0" w:color="auto" w:frame="1"/>
              </w:rPr>
              <w:t>return</w:t>
            </w:r>
            <w:r w:rsidRPr="00AC344C">
              <w:rPr>
                <w:rFonts w:ascii="Consolas" w:eastAsia="Times New Roman" w:hAnsi="Consolas" w:cs="Consolas"/>
                <w:color w:val="000000"/>
                <w:sz w:val="21"/>
                <w:szCs w:val="21"/>
                <w:bdr w:val="none" w:sz="0" w:space="0" w:color="auto" w:frame="1"/>
              </w:rPr>
              <w:t xml:space="preserve"> so.x == x &amp;&amp; so.y == y;</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00008B"/>
                <w:sz w:val="21"/>
                <w:szCs w:val="21"/>
                <w:bdr w:val="none" w:sz="0" w:space="0" w:color="auto" w:frame="1"/>
              </w:rPr>
              <w:t>return</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00008B"/>
                <w:sz w:val="21"/>
                <w:szCs w:val="21"/>
                <w:bdr w:val="none" w:sz="0" w:space="0" w:color="auto" w:frame="1"/>
              </w:rPr>
              <w:t>false</w:t>
            </w:r>
            <w:r w:rsidRPr="00AC344C">
              <w:rPr>
                <w:rFonts w:ascii="Consolas" w:eastAsia="Times New Roman" w:hAnsi="Consolas" w:cs="Consolas"/>
                <w:color w:val="000000"/>
                <w:sz w:val="21"/>
                <w:szCs w:val="21"/>
                <w:bdr w:val="none" w:sz="0" w:space="0" w:color="auto" w:frame="1"/>
              </w:rPr>
              <w:t>;</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lastRenderedPageBreak/>
              <w:t xml:space="preserve">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00008B"/>
                <w:sz w:val="21"/>
                <w:szCs w:val="21"/>
                <w:bdr w:val="none" w:sz="0" w:space="0" w:color="auto" w:frame="1"/>
              </w:rPr>
              <w:t>public</w:t>
            </w:r>
            <w:r w:rsidRPr="00AC344C">
              <w:rPr>
                <w:rFonts w:ascii="Consolas" w:eastAsia="Times New Roman" w:hAnsi="Consolas" w:cs="Consolas"/>
                <w:color w:val="000000"/>
                <w:sz w:val="21"/>
                <w:szCs w:val="21"/>
                <w:bdr w:val="none" w:sz="0" w:space="0" w:color="auto" w:frame="1"/>
              </w:rPr>
              <w:t xml:space="preserve"> </w:t>
            </w:r>
            <w:r w:rsidRPr="00AC344C">
              <w:rPr>
                <w:rFonts w:ascii="Consolas" w:eastAsia="Times New Roman" w:hAnsi="Consolas" w:cs="Consolas"/>
                <w:color w:val="00008B"/>
                <w:sz w:val="21"/>
                <w:szCs w:val="21"/>
                <w:bdr w:val="none" w:sz="0" w:space="0" w:color="auto" w:frame="1"/>
              </w:rPr>
              <w:t>int</w:t>
            </w:r>
            <w:r w:rsidRPr="00AC344C">
              <w:rPr>
                <w:rFonts w:ascii="Consolas" w:eastAsia="Times New Roman" w:hAnsi="Consolas" w:cs="Consolas"/>
                <w:color w:val="000000"/>
                <w:sz w:val="21"/>
                <w:szCs w:val="21"/>
                <w:bdr w:val="none" w:sz="0" w:space="0" w:color="auto" w:frame="1"/>
              </w:rPr>
              <w:t xml:space="preserve"> hashCode()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proofErr w:type="gramStart"/>
            <w:r w:rsidRPr="00AC344C">
              <w:rPr>
                <w:rFonts w:ascii="Consolas" w:eastAsia="Times New Roman" w:hAnsi="Consolas" w:cs="Consolas"/>
                <w:color w:val="00008B"/>
                <w:sz w:val="21"/>
                <w:szCs w:val="21"/>
                <w:bdr w:val="none" w:sz="0" w:space="0" w:color="auto" w:frame="1"/>
              </w:rPr>
              <w:t>return</w:t>
            </w:r>
            <w:proofErr w:type="gramEnd"/>
            <w:r w:rsidRPr="00AC344C">
              <w:rPr>
                <w:rFonts w:ascii="Consolas" w:eastAsia="Times New Roman" w:hAnsi="Consolas" w:cs="Consolas"/>
                <w:color w:val="000000"/>
                <w:sz w:val="21"/>
                <w:szCs w:val="21"/>
                <w:bdr w:val="none" w:sz="0" w:space="0" w:color="auto" w:frame="1"/>
              </w:rPr>
              <w:t xml:space="preserve"> x * </w:t>
            </w:r>
            <w:r w:rsidRPr="00AC344C">
              <w:rPr>
                <w:rFonts w:ascii="Consolas" w:eastAsia="Times New Roman" w:hAnsi="Consolas" w:cs="Consolas"/>
                <w:color w:val="800000"/>
                <w:sz w:val="21"/>
                <w:szCs w:val="21"/>
                <w:bdr w:val="none" w:sz="0" w:space="0" w:color="auto" w:frame="1"/>
              </w:rPr>
              <w:t>100</w:t>
            </w:r>
            <w:r w:rsidRPr="00AC344C">
              <w:rPr>
                <w:rFonts w:ascii="Consolas" w:eastAsia="Times New Roman" w:hAnsi="Consolas" w:cs="Consolas"/>
                <w:color w:val="000000"/>
                <w:sz w:val="21"/>
                <w:szCs w:val="21"/>
                <w:bdr w:val="none" w:sz="0" w:space="0" w:color="auto" w:frame="1"/>
              </w:rPr>
              <w:t xml:space="preserve"> + y; </w:t>
            </w:r>
            <w:r w:rsidRPr="00AC344C">
              <w:rPr>
                <w:rFonts w:ascii="Consolas" w:eastAsia="Times New Roman" w:hAnsi="Consolas" w:cs="Consolas"/>
                <w:color w:val="808080"/>
                <w:sz w:val="21"/>
                <w:szCs w:val="21"/>
                <w:bdr w:val="none" w:sz="0" w:space="0" w:color="auto" w:frame="1"/>
              </w:rPr>
              <w:t>// it works... close enough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 xml:space="preserve">    }</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000000"/>
                <w:sz w:val="21"/>
                <w:szCs w:val="21"/>
                <w:bdr w:val="none" w:sz="0" w:space="0" w:color="auto" w:frame="1"/>
              </w:rPr>
              <w:t>}</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44C">
              <w:rPr>
                <w:rFonts w:ascii="Consolas" w:eastAsia="Times New Roman" w:hAnsi="Consolas" w:cs="Consolas"/>
                <w:color w:val="808080"/>
                <w:sz w:val="21"/>
                <w:szCs w:val="21"/>
                <w:bdr w:val="none" w:sz="0" w:space="0" w:color="auto" w:frame="1"/>
              </w:rPr>
              <w:t>// somewhere later:</w:t>
            </w:r>
          </w:p>
          <w:p w:rsidR="00AC344C" w:rsidRPr="00AC344C" w:rsidRDefault="00AC344C" w:rsidP="00AC34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sz w:val="21"/>
                <w:szCs w:val="21"/>
              </w:rPr>
            </w:pPr>
            <w:r w:rsidRPr="00AC344C">
              <w:rPr>
                <w:rFonts w:ascii="Consolas" w:eastAsia="Times New Roman" w:hAnsi="Consolas" w:cs="Consolas"/>
                <w:color w:val="2B91AF"/>
                <w:sz w:val="21"/>
                <w:szCs w:val="21"/>
                <w:bdr w:val="none" w:sz="0" w:space="0" w:color="auto" w:frame="1"/>
              </w:rPr>
              <w:t>Graph</w:t>
            </w:r>
            <w:r w:rsidRPr="00AC344C">
              <w:rPr>
                <w:rFonts w:ascii="Consolas" w:eastAsia="Times New Roman" w:hAnsi="Consolas" w:cs="Consolas"/>
                <w:color w:val="000000"/>
                <w:sz w:val="21"/>
                <w:szCs w:val="21"/>
                <w:bdr w:val="none" w:sz="0" w:space="0" w:color="auto" w:frame="1"/>
              </w:rPr>
              <w:t>&lt;</w:t>
            </w:r>
            <w:r w:rsidRPr="00AC344C">
              <w:rPr>
                <w:rFonts w:ascii="Consolas" w:eastAsia="Times New Roman" w:hAnsi="Consolas" w:cs="Consolas"/>
                <w:color w:val="2B91AF"/>
                <w:sz w:val="21"/>
                <w:szCs w:val="21"/>
                <w:bdr w:val="none" w:sz="0" w:space="0" w:color="auto" w:frame="1"/>
              </w:rPr>
              <w:t>SomeObject</w:t>
            </w:r>
            <w:r w:rsidRPr="00AC344C">
              <w:rPr>
                <w:rFonts w:ascii="Consolas" w:eastAsia="Times New Roman" w:hAnsi="Consolas" w:cs="Consolas"/>
                <w:color w:val="000000"/>
                <w:sz w:val="21"/>
                <w:szCs w:val="21"/>
                <w:bdr w:val="none" w:sz="0" w:space="0" w:color="auto" w:frame="1"/>
              </w:rPr>
              <w:t>&gt; graph = ...</w:t>
            </w:r>
          </w:p>
          <w:p w:rsidR="00AC344C" w:rsidRPr="00AC344C" w:rsidRDefault="00AC344C" w:rsidP="00AC344C">
            <w:pPr>
              <w:spacing w:after="24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Now as for what functionality you'll want you'd need a more complete list. But this should get you well on your way to understanding how to implement a graph.</w:t>
            </w:r>
          </w:p>
          <w:tbl>
            <w:tblPr>
              <w:tblW w:w="9975" w:type="dxa"/>
              <w:tblCellMar>
                <w:left w:w="0" w:type="dxa"/>
                <w:right w:w="0" w:type="dxa"/>
              </w:tblCellMar>
              <w:tblLook w:val="04A0" w:firstRow="1" w:lastRow="0" w:firstColumn="1" w:lastColumn="0" w:noHBand="0" w:noVBand="1"/>
            </w:tblPr>
            <w:tblGrid>
              <w:gridCol w:w="7350"/>
              <w:gridCol w:w="2625"/>
            </w:tblGrid>
            <w:tr w:rsidR="00AC344C" w:rsidRPr="00AC344C">
              <w:trPr>
                <w:trHeight w:val="870"/>
              </w:trPr>
              <w:tc>
                <w:tcPr>
                  <w:tcW w:w="0" w:type="auto"/>
                  <w:tcBorders>
                    <w:top w:val="nil"/>
                    <w:left w:val="nil"/>
                    <w:bottom w:val="nil"/>
                    <w:right w:val="nil"/>
                  </w:tcBorders>
                  <w:shd w:val="clear" w:color="auto" w:fill="auto"/>
                  <w:hideMark/>
                </w:tcPr>
                <w:p w:rsidR="00AC344C" w:rsidRPr="00AC344C" w:rsidRDefault="00424ECC" w:rsidP="00AC344C">
                  <w:pPr>
                    <w:spacing w:after="0" w:line="240" w:lineRule="auto"/>
                    <w:textAlignment w:val="baseline"/>
                    <w:rPr>
                      <w:rFonts w:ascii="Times New Roman" w:eastAsia="Times New Roman" w:hAnsi="Times New Roman" w:cs="Times New Roman"/>
                      <w:sz w:val="20"/>
                      <w:szCs w:val="20"/>
                    </w:rPr>
                  </w:pPr>
                  <w:hyperlink r:id="rId27" w:tooltip="short permalink to this answer" w:history="1">
                    <w:r w:rsidR="00AC344C" w:rsidRPr="00AC344C">
                      <w:rPr>
                        <w:rFonts w:ascii="Times New Roman" w:eastAsia="Times New Roman" w:hAnsi="Times New Roman" w:cs="Times New Roman"/>
                        <w:color w:val="888888"/>
                        <w:sz w:val="20"/>
                        <w:szCs w:val="20"/>
                        <w:u w:val="single"/>
                        <w:bdr w:val="none" w:sz="0" w:space="0" w:color="auto" w:frame="1"/>
                      </w:rPr>
                      <w:t>share</w:t>
                    </w:r>
                  </w:hyperlink>
                  <w:r w:rsidR="00AC344C" w:rsidRPr="00AC344C">
                    <w:rPr>
                      <w:rFonts w:ascii="Times New Roman" w:eastAsia="Times New Roman" w:hAnsi="Times New Roman" w:cs="Times New Roman"/>
                      <w:color w:val="CCCCCC"/>
                      <w:sz w:val="21"/>
                      <w:szCs w:val="21"/>
                      <w:bdr w:val="none" w:sz="0" w:space="0" w:color="auto" w:frame="1"/>
                    </w:rPr>
                    <w:t>|</w:t>
                  </w:r>
                  <w:hyperlink r:id="rId28" w:history="1">
                    <w:r w:rsidR="00AC344C" w:rsidRPr="00AC344C">
                      <w:rPr>
                        <w:rFonts w:ascii="Times New Roman" w:eastAsia="Times New Roman" w:hAnsi="Times New Roman" w:cs="Times New Roman"/>
                        <w:color w:val="888888"/>
                        <w:sz w:val="20"/>
                        <w:szCs w:val="20"/>
                        <w:u w:val="single"/>
                        <w:bdr w:val="none" w:sz="0" w:space="0" w:color="auto" w:frame="1"/>
                      </w:rPr>
                      <w:t>improve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AC344C" w:rsidRPr="00AC344C" w:rsidRDefault="00AC344C" w:rsidP="00AC344C">
                  <w:pPr>
                    <w:spacing w:after="6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rPr>
                    <w:t>answered </w:t>
                  </w:r>
                  <w:r w:rsidRPr="00AC344C">
                    <w:rPr>
                      <w:rFonts w:ascii="Times New Roman" w:eastAsia="Times New Roman" w:hAnsi="Times New Roman" w:cs="Times New Roman"/>
                      <w:sz w:val="20"/>
                      <w:szCs w:val="20"/>
                      <w:bdr w:val="none" w:sz="0" w:space="0" w:color="auto" w:frame="1"/>
                    </w:rPr>
                    <w:t>Sep 7 '11 at 6:07</w:t>
                  </w:r>
                </w:p>
                <w:p w:rsidR="00AC344C" w:rsidRPr="00AC344C" w:rsidRDefault="00AC344C" w:rsidP="00AC344C">
                  <w:pPr>
                    <w:spacing w:after="0" w:line="240" w:lineRule="auto"/>
                    <w:textAlignment w:val="baseline"/>
                    <w:rPr>
                      <w:rFonts w:ascii="Times New Roman" w:eastAsia="Times New Roman" w:hAnsi="Times New Roman" w:cs="Times New Roman"/>
                      <w:color w:val="4A6B82"/>
                      <w:sz w:val="24"/>
                      <w:szCs w:val="24"/>
                      <w:u w:val="single"/>
                      <w:bdr w:val="none" w:sz="0" w:space="0" w:color="auto" w:frame="1"/>
                    </w:rPr>
                  </w:pPr>
                  <w:r w:rsidRPr="00AC344C">
                    <w:rPr>
                      <w:rFonts w:ascii="Times New Roman" w:eastAsia="Times New Roman" w:hAnsi="Times New Roman" w:cs="Times New Roman"/>
                      <w:sz w:val="20"/>
                      <w:szCs w:val="20"/>
                    </w:rPr>
                    <w:fldChar w:fldCharType="begin"/>
                  </w:r>
                  <w:r w:rsidRPr="00AC344C">
                    <w:rPr>
                      <w:rFonts w:ascii="Times New Roman" w:eastAsia="Times New Roman" w:hAnsi="Times New Roman" w:cs="Times New Roman"/>
                      <w:sz w:val="20"/>
                      <w:szCs w:val="20"/>
                    </w:rPr>
                    <w:instrText xml:space="preserve"> HYPERLINK "http://stackoverflow.com/users/330057/corsika" </w:instrText>
                  </w:r>
                  <w:r w:rsidRPr="00AC344C">
                    <w:rPr>
                      <w:rFonts w:ascii="Times New Roman" w:eastAsia="Times New Roman" w:hAnsi="Times New Roman" w:cs="Times New Roman"/>
                      <w:sz w:val="20"/>
                      <w:szCs w:val="20"/>
                    </w:rPr>
                    <w:fldChar w:fldCharType="separate"/>
                  </w:r>
                </w:p>
                <w:p w:rsidR="00AC344C" w:rsidRPr="00AC344C" w:rsidRDefault="00AC344C" w:rsidP="00AC344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extent cx="304800" cy="304800"/>
                        <wp:effectExtent l="0" t="0" r="0" b="0"/>
                        <wp:docPr id="4" name="Picture 4" descr="http://www.gravatar.com/avatar/eba3df62ea97ea9065ca70e9c06b80aa?s=32&amp;d=identicon&amp;r=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avatar.com/avatar/eba3df62ea97ea9065ca70e9c06b80aa?s=32&amp;d=identicon&amp;r=PG">
                                  <a:hlinkClick r:id="rId20"/>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rPr>
                    <w:fldChar w:fldCharType="end"/>
                  </w:r>
                </w:p>
                <w:p w:rsidR="00AC344C" w:rsidRPr="00AC344C" w:rsidRDefault="00424ECC" w:rsidP="00AC344C">
                  <w:pPr>
                    <w:spacing w:after="0" w:line="255" w:lineRule="atLeast"/>
                    <w:textAlignment w:val="baseline"/>
                    <w:rPr>
                      <w:rFonts w:ascii="Times New Roman" w:eastAsia="Times New Roman" w:hAnsi="Times New Roman" w:cs="Times New Roman"/>
                      <w:color w:val="888888"/>
                      <w:sz w:val="20"/>
                      <w:szCs w:val="20"/>
                    </w:rPr>
                  </w:pPr>
                  <w:hyperlink r:id="rId30" w:history="1">
                    <w:r w:rsidR="00AC344C" w:rsidRPr="00AC344C">
                      <w:rPr>
                        <w:rFonts w:ascii="Times New Roman" w:eastAsia="Times New Roman" w:hAnsi="Times New Roman" w:cs="Times New Roman"/>
                        <w:color w:val="4A6B82"/>
                        <w:sz w:val="20"/>
                        <w:szCs w:val="20"/>
                        <w:u w:val="single"/>
                        <w:bdr w:val="none" w:sz="0" w:space="0" w:color="auto" w:frame="1"/>
                      </w:rPr>
                      <w:t>corsiKa</w:t>
                    </w:r>
                  </w:hyperlink>
                  <w:r w:rsidR="00AC344C" w:rsidRPr="00AC344C">
                    <w:rPr>
                      <w:rFonts w:ascii="Times New Roman" w:eastAsia="Times New Roman" w:hAnsi="Times New Roman" w:cs="Times New Roman"/>
                      <w:color w:val="888888"/>
                      <w:sz w:val="20"/>
                      <w:szCs w:val="20"/>
                    </w:rPr>
                    <w:br/>
                  </w:r>
                  <w:r w:rsidR="00AC344C" w:rsidRPr="00AC344C">
                    <w:rPr>
                      <w:rFonts w:ascii="Times New Roman" w:eastAsia="Times New Roman" w:hAnsi="Times New Roman" w:cs="Times New Roman"/>
                      <w:b/>
                      <w:bCs/>
                      <w:color w:val="444444"/>
                      <w:sz w:val="20"/>
                      <w:szCs w:val="20"/>
                      <w:bdr w:val="none" w:sz="0" w:space="0" w:color="auto" w:frame="1"/>
                    </w:rPr>
                    <w:t>30.4k</w:t>
                  </w:r>
                  <w:r w:rsidR="00AC344C" w:rsidRPr="00AC344C">
                    <w:rPr>
                      <w:rFonts w:ascii="Times New Roman" w:eastAsia="Times New Roman" w:hAnsi="Times New Roman" w:cs="Times New Roman"/>
                      <w:color w:val="808185"/>
                      <w:sz w:val="20"/>
                      <w:szCs w:val="20"/>
                      <w:bdr w:val="none" w:sz="0" w:space="0" w:color="auto" w:frame="1"/>
                    </w:rPr>
                    <w:t>43278</w:t>
                  </w:r>
                </w:p>
              </w:tc>
            </w:tr>
          </w:tbl>
          <w:p w:rsidR="00AC344C" w:rsidRPr="00AC344C" w:rsidRDefault="00AC344C" w:rsidP="00AC344C">
            <w:pPr>
              <w:spacing w:after="0" w:line="240" w:lineRule="auto"/>
              <w:rPr>
                <w:rFonts w:ascii="Times New Roman" w:eastAsia="Times New Roman" w:hAnsi="Times New Roman" w:cs="Times New Roman"/>
                <w:sz w:val="20"/>
                <w:szCs w:val="20"/>
              </w:rPr>
            </w:pPr>
          </w:p>
        </w:tc>
      </w:tr>
      <w:tr w:rsidR="00AC344C" w:rsidRPr="00AC344C" w:rsidTr="00AC344C">
        <w:tc>
          <w:tcPr>
            <w:tcW w:w="900" w:type="dxa"/>
            <w:tcBorders>
              <w:top w:val="nil"/>
              <w:left w:val="nil"/>
              <w:bottom w:val="nil"/>
              <w:right w:val="nil"/>
            </w:tcBorders>
            <w:shd w:val="clear" w:color="auto" w:fill="auto"/>
            <w:hideMark/>
          </w:tcPr>
          <w:p w:rsidR="00AC344C" w:rsidRPr="00AC344C" w:rsidRDefault="00AC344C" w:rsidP="00AC344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bottom"/>
            <w:hideMark/>
          </w:tcPr>
          <w:p w:rsidR="00AC344C" w:rsidRPr="00AC344C" w:rsidRDefault="00AC344C" w:rsidP="00AC344C">
            <w:pPr>
              <w:spacing w:after="0" w:line="555" w:lineRule="atLeast"/>
              <w:textAlignment w:val="baseline"/>
              <w:rPr>
                <w:rFonts w:ascii="Times New Roman" w:eastAsia="Times New Roman" w:hAnsi="Times New Roman" w:cs="Times New Roman"/>
                <w:color w:val="888888"/>
                <w:sz w:val="20"/>
                <w:szCs w:val="20"/>
              </w:rPr>
            </w:pPr>
            <w:r w:rsidRPr="00AC344C">
              <w:rPr>
                <w:rFonts w:ascii="Times New Roman" w:eastAsia="Times New Roman" w:hAnsi="Times New Roman" w:cs="Times New Roman"/>
                <w:color w:val="888888"/>
                <w:sz w:val="20"/>
                <w:szCs w:val="20"/>
              </w:rPr>
              <w:t>feedback</w:t>
            </w:r>
          </w:p>
        </w:tc>
      </w:tr>
    </w:tbl>
    <w:p w:rsidR="00AC344C" w:rsidRPr="00AC344C" w:rsidRDefault="00AC344C" w:rsidP="00AC344C">
      <w:pPr>
        <w:spacing w:line="180" w:lineRule="atLeast"/>
        <w:textAlignment w:val="baseline"/>
        <w:rPr>
          <w:rFonts w:ascii="Arial" w:eastAsia="Times New Roman" w:hAnsi="Arial" w:cs="Arial"/>
          <w:color w:val="000000"/>
          <w:sz w:val="20"/>
          <w:szCs w:val="20"/>
        </w:rPr>
      </w:pPr>
      <w:r>
        <w:rPr>
          <w:rFonts w:ascii="Arial" w:eastAsia="Times New Roman" w:hAnsi="Arial" w:cs="Arial"/>
          <w:noProof/>
          <w:color w:val="4A6B82"/>
          <w:sz w:val="20"/>
          <w:szCs w:val="20"/>
          <w:bdr w:val="none" w:sz="0" w:space="0" w:color="auto" w:frame="1"/>
        </w:rPr>
        <w:drawing>
          <wp:inline distT="0" distB="0" distL="0" distR="0">
            <wp:extent cx="6934200" cy="857250"/>
            <wp:effectExtent l="0" t="0" r="0" b="0"/>
            <wp:docPr id="3" name="Picture 3" descr="http://static.adzerk.net/Advertisers/d893babe671c41118c1fece177e0a21a.jpg">
              <a:hlinkClick xmlns:a="http://schemas.openxmlformats.org/drawingml/2006/main" r:id="rId3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adzerk.net/Advertisers/d893babe671c41118c1fece177e0a21a.jpg">
                      <a:hlinkClick r:id="rId31" tgtFrame="&quot;_blank&quot;" tooltip="&quo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761"/>
        <w:gridCol w:w="7879"/>
      </w:tblGrid>
      <w:tr w:rsidR="00AC344C" w:rsidRPr="00AC344C" w:rsidTr="00AC344C">
        <w:tc>
          <w:tcPr>
            <w:tcW w:w="900" w:type="dxa"/>
            <w:tcBorders>
              <w:top w:val="nil"/>
              <w:left w:val="nil"/>
              <w:bottom w:val="nil"/>
              <w:right w:val="nil"/>
            </w:tcBorders>
            <w:shd w:val="clear" w:color="auto" w:fill="auto"/>
            <w:hideMark/>
          </w:tcPr>
          <w:p w:rsidR="00AC344C" w:rsidRPr="00AC344C" w:rsidRDefault="00AC344C" w:rsidP="00AC344C">
            <w:pPr>
              <w:spacing w:after="0" w:line="240" w:lineRule="auto"/>
              <w:jc w:val="center"/>
              <w:textAlignment w:val="baseline"/>
              <w:rPr>
                <w:rFonts w:ascii="Times New Roman" w:eastAsia="Times New Roman" w:hAnsi="Times New Roman" w:cs="Times New Roman"/>
                <w:sz w:val="20"/>
                <w:szCs w:val="20"/>
              </w:rPr>
            </w:pPr>
            <w:bookmarkStart w:id="2" w:name="7329512"/>
            <w:bookmarkEnd w:id="2"/>
            <w:r w:rsidRPr="00AC344C">
              <w:rPr>
                <w:rFonts w:ascii="Times New Roman" w:eastAsia="Times New Roman" w:hAnsi="Times New Roman" w:cs="Times New Roman"/>
                <w:sz w:val="20"/>
                <w:szCs w:val="20"/>
              </w:rPr>
              <w:t>up vote</w:t>
            </w:r>
            <w:r w:rsidRPr="00AC344C">
              <w:rPr>
                <w:rFonts w:ascii="Times New Roman" w:eastAsia="Times New Roman" w:hAnsi="Times New Roman" w:cs="Times New Roman"/>
                <w:color w:val="555555"/>
                <w:sz w:val="36"/>
                <w:szCs w:val="36"/>
                <w:bdr w:val="none" w:sz="0" w:space="0" w:color="auto" w:frame="1"/>
              </w:rPr>
              <w:t>0</w:t>
            </w:r>
            <w:r w:rsidRPr="00AC344C">
              <w:rPr>
                <w:rFonts w:ascii="Times New Roman" w:eastAsia="Times New Roman" w:hAnsi="Times New Roman" w:cs="Times New Roman"/>
                <w:sz w:val="20"/>
                <w:szCs w:val="20"/>
              </w:rPr>
              <w:t>down vote</w:t>
            </w:r>
          </w:p>
        </w:tc>
        <w:tc>
          <w:tcPr>
            <w:tcW w:w="0" w:type="auto"/>
            <w:tcBorders>
              <w:top w:val="nil"/>
              <w:left w:val="nil"/>
              <w:bottom w:val="nil"/>
              <w:right w:val="nil"/>
            </w:tcBorders>
            <w:shd w:val="clear" w:color="auto" w:fill="auto"/>
            <w:vAlign w:val="bottom"/>
            <w:hideMark/>
          </w:tcPr>
          <w:p w:rsidR="00AC344C" w:rsidRPr="00AC344C" w:rsidRDefault="00AC344C" w:rsidP="00AC344C">
            <w:pPr>
              <w:spacing w:after="75"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You can use a already made library like </w:t>
            </w:r>
            <w:hyperlink r:id="rId33" w:history="1">
              <w:r w:rsidRPr="00AC344C">
                <w:rPr>
                  <w:rFonts w:ascii="Times New Roman" w:eastAsia="Times New Roman" w:hAnsi="Times New Roman" w:cs="Times New Roman"/>
                  <w:color w:val="4A6B82"/>
                  <w:sz w:val="21"/>
                  <w:szCs w:val="21"/>
                  <w:u w:val="single"/>
                  <w:bdr w:val="none" w:sz="0" w:space="0" w:color="auto" w:frame="1"/>
                </w:rPr>
                <w:t>JDSL</w:t>
              </w:r>
            </w:hyperlink>
            <w:r w:rsidRPr="00AC344C">
              <w:rPr>
                <w:rFonts w:ascii="Times New Roman" w:eastAsia="Times New Roman" w:hAnsi="Times New Roman" w:cs="Times New Roman"/>
                <w:sz w:val="21"/>
                <w:szCs w:val="21"/>
              </w:rPr>
              <w:t> for that</w:t>
            </w:r>
          </w:p>
          <w:tbl>
            <w:tblPr>
              <w:tblW w:w="9975" w:type="dxa"/>
              <w:tblCellMar>
                <w:left w:w="0" w:type="dxa"/>
                <w:right w:w="0" w:type="dxa"/>
              </w:tblCellMar>
              <w:tblLook w:val="04A0" w:firstRow="1" w:lastRow="0" w:firstColumn="1" w:lastColumn="0" w:noHBand="0" w:noVBand="1"/>
            </w:tblPr>
            <w:tblGrid>
              <w:gridCol w:w="7350"/>
              <w:gridCol w:w="2625"/>
            </w:tblGrid>
            <w:tr w:rsidR="00AC344C" w:rsidRPr="00AC344C">
              <w:trPr>
                <w:trHeight w:val="870"/>
              </w:trPr>
              <w:tc>
                <w:tcPr>
                  <w:tcW w:w="0" w:type="auto"/>
                  <w:tcBorders>
                    <w:top w:val="nil"/>
                    <w:left w:val="nil"/>
                    <w:bottom w:val="nil"/>
                    <w:right w:val="nil"/>
                  </w:tcBorders>
                  <w:shd w:val="clear" w:color="auto" w:fill="auto"/>
                  <w:hideMark/>
                </w:tcPr>
                <w:p w:rsidR="00AC344C" w:rsidRPr="00AC344C" w:rsidRDefault="00424ECC" w:rsidP="00AC344C">
                  <w:pPr>
                    <w:spacing w:after="0" w:line="240" w:lineRule="auto"/>
                    <w:textAlignment w:val="baseline"/>
                    <w:rPr>
                      <w:rFonts w:ascii="Times New Roman" w:eastAsia="Times New Roman" w:hAnsi="Times New Roman" w:cs="Times New Roman"/>
                      <w:sz w:val="20"/>
                      <w:szCs w:val="20"/>
                    </w:rPr>
                  </w:pPr>
                  <w:hyperlink r:id="rId34" w:tooltip="short permalink to this answer" w:history="1">
                    <w:r w:rsidR="00AC344C" w:rsidRPr="00AC344C">
                      <w:rPr>
                        <w:rFonts w:ascii="Times New Roman" w:eastAsia="Times New Roman" w:hAnsi="Times New Roman" w:cs="Times New Roman"/>
                        <w:color w:val="888888"/>
                        <w:sz w:val="20"/>
                        <w:szCs w:val="20"/>
                        <w:u w:val="single"/>
                        <w:bdr w:val="none" w:sz="0" w:space="0" w:color="auto" w:frame="1"/>
                      </w:rPr>
                      <w:t>share</w:t>
                    </w:r>
                  </w:hyperlink>
                  <w:r w:rsidR="00AC344C" w:rsidRPr="00AC344C">
                    <w:rPr>
                      <w:rFonts w:ascii="Times New Roman" w:eastAsia="Times New Roman" w:hAnsi="Times New Roman" w:cs="Times New Roman"/>
                      <w:color w:val="CCCCCC"/>
                      <w:sz w:val="21"/>
                      <w:szCs w:val="21"/>
                      <w:bdr w:val="none" w:sz="0" w:space="0" w:color="auto" w:frame="1"/>
                    </w:rPr>
                    <w:t>|</w:t>
                  </w:r>
                  <w:hyperlink r:id="rId35" w:history="1">
                    <w:r w:rsidR="00AC344C" w:rsidRPr="00AC344C">
                      <w:rPr>
                        <w:rFonts w:ascii="Times New Roman" w:eastAsia="Times New Roman" w:hAnsi="Times New Roman" w:cs="Times New Roman"/>
                        <w:color w:val="888888"/>
                        <w:sz w:val="20"/>
                        <w:szCs w:val="20"/>
                        <w:u w:val="single"/>
                        <w:bdr w:val="none" w:sz="0" w:space="0" w:color="auto" w:frame="1"/>
                      </w:rPr>
                      <w:t>improve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AC344C" w:rsidRPr="00AC344C" w:rsidRDefault="00AC344C" w:rsidP="00AC344C">
                  <w:pPr>
                    <w:spacing w:after="6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rPr>
                    <w:t>answered </w:t>
                  </w:r>
                  <w:r w:rsidRPr="00AC344C">
                    <w:rPr>
                      <w:rFonts w:ascii="Times New Roman" w:eastAsia="Times New Roman" w:hAnsi="Times New Roman" w:cs="Times New Roman"/>
                      <w:sz w:val="20"/>
                      <w:szCs w:val="20"/>
                      <w:bdr w:val="none" w:sz="0" w:space="0" w:color="auto" w:frame="1"/>
                    </w:rPr>
                    <w:t>Sep 7 '11 at 6:05</w:t>
                  </w:r>
                </w:p>
                <w:p w:rsidR="00AC344C" w:rsidRPr="00AC344C" w:rsidRDefault="00AC344C" w:rsidP="00AC344C">
                  <w:pPr>
                    <w:spacing w:after="0" w:line="240" w:lineRule="auto"/>
                    <w:textAlignment w:val="baseline"/>
                    <w:rPr>
                      <w:rFonts w:ascii="Times New Roman" w:eastAsia="Times New Roman" w:hAnsi="Times New Roman" w:cs="Times New Roman"/>
                      <w:color w:val="4A6B82"/>
                      <w:sz w:val="24"/>
                      <w:szCs w:val="24"/>
                      <w:u w:val="single"/>
                      <w:bdr w:val="none" w:sz="0" w:space="0" w:color="auto" w:frame="1"/>
                    </w:rPr>
                  </w:pPr>
                  <w:r w:rsidRPr="00AC344C">
                    <w:rPr>
                      <w:rFonts w:ascii="Times New Roman" w:eastAsia="Times New Roman" w:hAnsi="Times New Roman" w:cs="Times New Roman"/>
                      <w:sz w:val="20"/>
                      <w:szCs w:val="20"/>
                    </w:rPr>
                    <w:fldChar w:fldCharType="begin"/>
                  </w:r>
                  <w:r w:rsidRPr="00AC344C">
                    <w:rPr>
                      <w:rFonts w:ascii="Times New Roman" w:eastAsia="Times New Roman" w:hAnsi="Times New Roman" w:cs="Times New Roman"/>
                      <w:sz w:val="20"/>
                      <w:szCs w:val="20"/>
                    </w:rPr>
                    <w:instrText xml:space="preserve"> HYPERLINK "http://stackoverflow.com/users/180100/rc" </w:instrText>
                  </w:r>
                  <w:r w:rsidRPr="00AC344C">
                    <w:rPr>
                      <w:rFonts w:ascii="Times New Roman" w:eastAsia="Times New Roman" w:hAnsi="Times New Roman" w:cs="Times New Roman"/>
                      <w:sz w:val="20"/>
                      <w:szCs w:val="20"/>
                    </w:rPr>
                    <w:fldChar w:fldCharType="separate"/>
                  </w:r>
                </w:p>
                <w:p w:rsidR="00AC344C" w:rsidRPr="00AC344C" w:rsidRDefault="00AC344C" w:rsidP="00AC344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extent cx="304800" cy="304800"/>
                        <wp:effectExtent l="0" t="0" r="0" b="0"/>
                        <wp:docPr id="2" name="Picture 2" descr="http://www.gravatar.com/avatar/7fe217f8b21988d8724de92c80f73a84?s=32&amp;d=identicon&amp;r=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ravatar.com/avatar/7fe217f8b21988d8724de92c80f73a84?s=32&amp;d=identicon&amp;r=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rPr>
                    <w:fldChar w:fldCharType="end"/>
                  </w:r>
                </w:p>
                <w:p w:rsidR="00AC344C" w:rsidRPr="00AC344C" w:rsidRDefault="00424ECC" w:rsidP="00AC344C">
                  <w:pPr>
                    <w:spacing w:after="0" w:line="255" w:lineRule="atLeast"/>
                    <w:textAlignment w:val="baseline"/>
                    <w:rPr>
                      <w:rFonts w:ascii="Times New Roman" w:eastAsia="Times New Roman" w:hAnsi="Times New Roman" w:cs="Times New Roman"/>
                      <w:color w:val="888888"/>
                      <w:sz w:val="20"/>
                      <w:szCs w:val="20"/>
                    </w:rPr>
                  </w:pPr>
                  <w:hyperlink r:id="rId38" w:history="1">
                    <w:r w:rsidR="00AC344C" w:rsidRPr="00AC344C">
                      <w:rPr>
                        <w:rFonts w:ascii="Times New Roman" w:eastAsia="Times New Roman" w:hAnsi="Times New Roman" w:cs="Times New Roman"/>
                        <w:color w:val="4A6B82"/>
                        <w:sz w:val="20"/>
                        <w:szCs w:val="20"/>
                        <w:u w:val="single"/>
                        <w:bdr w:val="none" w:sz="0" w:space="0" w:color="auto" w:frame="1"/>
                      </w:rPr>
                      <w:t>RC.</w:t>
                    </w:r>
                  </w:hyperlink>
                  <w:r w:rsidR="00AC344C" w:rsidRPr="00AC344C">
                    <w:rPr>
                      <w:rFonts w:ascii="Times New Roman" w:eastAsia="Times New Roman" w:hAnsi="Times New Roman" w:cs="Times New Roman"/>
                      <w:color w:val="888888"/>
                      <w:sz w:val="20"/>
                      <w:szCs w:val="20"/>
                    </w:rPr>
                    <w:br/>
                  </w:r>
                  <w:r w:rsidR="00AC344C" w:rsidRPr="00AC344C">
                    <w:rPr>
                      <w:rFonts w:ascii="Times New Roman" w:eastAsia="Times New Roman" w:hAnsi="Times New Roman" w:cs="Times New Roman"/>
                      <w:b/>
                      <w:bCs/>
                      <w:color w:val="444444"/>
                      <w:sz w:val="20"/>
                      <w:szCs w:val="20"/>
                      <w:bdr w:val="none" w:sz="0" w:space="0" w:color="auto" w:frame="1"/>
                    </w:rPr>
                    <w:t>11.8k</w:t>
                  </w:r>
                  <w:r w:rsidR="00AC344C" w:rsidRPr="00AC344C">
                    <w:rPr>
                      <w:rFonts w:ascii="Times New Roman" w:eastAsia="Times New Roman" w:hAnsi="Times New Roman" w:cs="Times New Roman"/>
                      <w:color w:val="808185"/>
                      <w:sz w:val="20"/>
                      <w:szCs w:val="20"/>
                      <w:bdr w:val="none" w:sz="0" w:space="0" w:color="auto" w:frame="1"/>
                    </w:rPr>
                    <w:t>1434</w:t>
                  </w:r>
                </w:p>
              </w:tc>
            </w:tr>
          </w:tbl>
          <w:p w:rsidR="00AC344C" w:rsidRPr="00AC344C" w:rsidRDefault="00AC344C" w:rsidP="00AC344C">
            <w:pPr>
              <w:spacing w:after="0" w:line="240" w:lineRule="auto"/>
              <w:rPr>
                <w:rFonts w:ascii="Times New Roman" w:eastAsia="Times New Roman" w:hAnsi="Times New Roman" w:cs="Times New Roman"/>
                <w:sz w:val="20"/>
                <w:szCs w:val="20"/>
              </w:rPr>
            </w:pPr>
          </w:p>
        </w:tc>
      </w:tr>
      <w:tr w:rsidR="00AC344C" w:rsidRPr="00AC344C" w:rsidTr="00AC344C">
        <w:tc>
          <w:tcPr>
            <w:tcW w:w="900" w:type="dxa"/>
            <w:tcBorders>
              <w:top w:val="nil"/>
              <w:left w:val="nil"/>
              <w:bottom w:val="nil"/>
              <w:right w:val="nil"/>
            </w:tcBorders>
            <w:shd w:val="clear" w:color="auto" w:fill="auto"/>
            <w:hideMark/>
          </w:tcPr>
          <w:p w:rsidR="00AC344C" w:rsidRPr="00AC344C" w:rsidRDefault="00AC344C" w:rsidP="00AC344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6"/>
              <w:gridCol w:w="9894"/>
            </w:tblGrid>
            <w:tr w:rsidR="00AC344C" w:rsidRPr="00AC344C" w:rsidTr="00AC344C">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AC344C" w:rsidRPr="00AC344C" w:rsidRDefault="00AC344C" w:rsidP="00AC344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bdr w:val="none" w:sz="0" w:space="0" w:color="auto" w:frame="1"/>
                    </w:rPr>
                    <w:t>Typically this is for a school assignment to help teach the fundamentals of algorithms and data structures...</w:t>
                  </w:r>
                  <w:r w:rsidRPr="00AC344C">
                    <w:rPr>
                      <w:rFonts w:ascii="Times New Roman" w:eastAsia="Times New Roman" w:hAnsi="Times New Roman" w:cs="Times New Roman"/>
                      <w:sz w:val="20"/>
                      <w:szCs w:val="20"/>
                    </w:rPr>
                    <w:t> – </w:t>
                  </w:r>
                  <w:hyperlink r:id="rId39" w:tooltip="30439 reputation" w:history="1">
                    <w:r w:rsidRPr="00AC344C">
                      <w:rPr>
                        <w:rFonts w:ascii="Times New Roman" w:eastAsia="Times New Roman" w:hAnsi="Times New Roman" w:cs="Times New Roman"/>
                        <w:color w:val="4A6B82"/>
                        <w:sz w:val="20"/>
                        <w:szCs w:val="20"/>
                        <w:u w:val="single"/>
                        <w:bdr w:val="none" w:sz="0" w:space="0" w:color="auto" w:frame="1"/>
                      </w:rPr>
                      <w:t>corsiKa</w:t>
                    </w:r>
                  </w:hyperlink>
                  <w:r w:rsidRPr="00AC344C">
                    <w:rPr>
                      <w:rFonts w:ascii="Times New Roman" w:eastAsia="Times New Roman" w:hAnsi="Times New Roman" w:cs="Times New Roman"/>
                      <w:sz w:val="20"/>
                      <w:szCs w:val="20"/>
                    </w:rPr>
                    <w:t> </w:t>
                  </w:r>
                  <w:hyperlink r:id="rId40" w:anchor="comment8838115_7329512" w:history="1">
                    <w:r w:rsidRPr="00AC344C">
                      <w:rPr>
                        <w:rFonts w:ascii="Times New Roman" w:eastAsia="Times New Roman" w:hAnsi="Times New Roman" w:cs="Times New Roman"/>
                        <w:color w:val="999999"/>
                        <w:sz w:val="20"/>
                        <w:szCs w:val="20"/>
                        <w:u w:val="single"/>
                        <w:bdr w:val="none" w:sz="0" w:space="0" w:color="auto" w:frame="1"/>
                      </w:rPr>
                      <w:t>Sep 7 '11 at 6:08</w:t>
                    </w:r>
                  </w:hyperlink>
                </w:p>
              </w:tc>
            </w:tr>
            <w:tr w:rsidR="00AC344C" w:rsidRPr="00AC344C" w:rsidTr="00AC344C">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AC344C" w:rsidRPr="00AC344C" w:rsidRDefault="00AC344C" w:rsidP="00AC344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proofErr w:type="gramStart"/>
                  <w:r w:rsidRPr="00AC344C">
                    <w:rPr>
                      <w:rFonts w:ascii="Times New Roman" w:eastAsia="Times New Roman" w:hAnsi="Times New Roman" w:cs="Times New Roman"/>
                      <w:sz w:val="20"/>
                      <w:szCs w:val="20"/>
                      <w:bdr w:val="none" w:sz="0" w:space="0" w:color="auto" w:frame="1"/>
                    </w:rPr>
                    <w:t>yup</w:t>
                  </w:r>
                  <w:proofErr w:type="gramEnd"/>
                  <w:r w:rsidRPr="00AC344C">
                    <w:rPr>
                      <w:rFonts w:ascii="Times New Roman" w:eastAsia="Times New Roman" w:hAnsi="Times New Roman" w:cs="Times New Roman"/>
                      <w:sz w:val="20"/>
                      <w:szCs w:val="20"/>
                      <w:bdr w:val="none" w:sz="0" w:space="0" w:color="auto" w:frame="1"/>
                    </w:rPr>
                    <w:t xml:space="preserve"> your answer is more helpful in that case (+1). OP can also take a look at JDSL sources and doc.</w:t>
                  </w:r>
                  <w:r w:rsidRPr="00AC344C">
                    <w:rPr>
                      <w:rFonts w:ascii="Times New Roman" w:eastAsia="Times New Roman" w:hAnsi="Times New Roman" w:cs="Times New Roman"/>
                      <w:sz w:val="20"/>
                      <w:szCs w:val="20"/>
                    </w:rPr>
                    <w:t> – </w:t>
                  </w:r>
                  <w:hyperlink r:id="rId41" w:tooltip="11784 reputation" w:history="1">
                    <w:r w:rsidRPr="00AC344C">
                      <w:rPr>
                        <w:rFonts w:ascii="Times New Roman" w:eastAsia="Times New Roman" w:hAnsi="Times New Roman" w:cs="Times New Roman"/>
                        <w:color w:val="4A6B82"/>
                        <w:sz w:val="20"/>
                        <w:szCs w:val="20"/>
                        <w:u w:val="single"/>
                        <w:bdr w:val="none" w:sz="0" w:space="0" w:color="auto" w:frame="1"/>
                      </w:rPr>
                      <w:t>RC.</w:t>
                    </w:r>
                  </w:hyperlink>
                  <w:hyperlink r:id="rId42" w:anchor="comment8838122_7329512" w:history="1">
                    <w:r w:rsidRPr="00AC344C">
                      <w:rPr>
                        <w:rFonts w:ascii="Times New Roman" w:eastAsia="Times New Roman" w:hAnsi="Times New Roman" w:cs="Times New Roman"/>
                        <w:color w:val="999999"/>
                        <w:sz w:val="20"/>
                        <w:szCs w:val="20"/>
                        <w:u w:val="single"/>
                        <w:bdr w:val="none" w:sz="0" w:space="0" w:color="auto" w:frame="1"/>
                      </w:rPr>
                      <w:t>Sep 7 '11 at 6:09</w:t>
                    </w:r>
                  </w:hyperlink>
                </w:p>
              </w:tc>
            </w:tr>
          </w:tbl>
          <w:p w:rsidR="00AC344C" w:rsidRPr="00AC344C" w:rsidRDefault="00AC344C" w:rsidP="00AC344C">
            <w:pPr>
              <w:spacing w:after="0" w:line="555" w:lineRule="atLeast"/>
              <w:textAlignment w:val="baseline"/>
              <w:rPr>
                <w:rFonts w:ascii="Times New Roman" w:eastAsia="Times New Roman" w:hAnsi="Times New Roman" w:cs="Times New Roman"/>
                <w:color w:val="888888"/>
                <w:sz w:val="20"/>
                <w:szCs w:val="20"/>
              </w:rPr>
            </w:pPr>
            <w:r w:rsidRPr="00AC344C">
              <w:rPr>
                <w:rFonts w:ascii="Times New Roman" w:eastAsia="Times New Roman" w:hAnsi="Times New Roman" w:cs="Times New Roman"/>
                <w:color w:val="888888"/>
                <w:sz w:val="20"/>
                <w:szCs w:val="20"/>
              </w:rPr>
              <w:t>feedback</w:t>
            </w:r>
          </w:p>
        </w:tc>
      </w:tr>
      <w:tr w:rsidR="00AC344C" w:rsidRPr="00AC344C" w:rsidTr="00AC344C">
        <w:tc>
          <w:tcPr>
            <w:tcW w:w="900" w:type="dxa"/>
            <w:tcBorders>
              <w:top w:val="nil"/>
              <w:left w:val="nil"/>
              <w:bottom w:val="nil"/>
              <w:right w:val="nil"/>
            </w:tcBorders>
            <w:shd w:val="clear" w:color="auto" w:fill="auto"/>
            <w:hideMark/>
          </w:tcPr>
          <w:p w:rsidR="00AC344C" w:rsidRPr="00AC344C" w:rsidRDefault="00AC344C" w:rsidP="00AC344C">
            <w:pPr>
              <w:spacing w:after="0" w:line="240" w:lineRule="auto"/>
              <w:jc w:val="center"/>
              <w:textAlignment w:val="baseline"/>
              <w:rPr>
                <w:rFonts w:ascii="Times New Roman" w:eastAsia="Times New Roman" w:hAnsi="Times New Roman" w:cs="Times New Roman"/>
                <w:sz w:val="20"/>
                <w:szCs w:val="20"/>
              </w:rPr>
            </w:pPr>
            <w:bookmarkStart w:id="3" w:name="7329762"/>
            <w:bookmarkEnd w:id="3"/>
            <w:r w:rsidRPr="00AC344C">
              <w:rPr>
                <w:rFonts w:ascii="Times New Roman" w:eastAsia="Times New Roman" w:hAnsi="Times New Roman" w:cs="Times New Roman"/>
                <w:sz w:val="20"/>
                <w:szCs w:val="20"/>
              </w:rPr>
              <w:t>up vote</w:t>
            </w:r>
            <w:r w:rsidRPr="00AC344C">
              <w:rPr>
                <w:rFonts w:ascii="Times New Roman" w:eastAsia="Times New Roman" w:hAnsi="Times New Roman" w:cs="Times New Roman"/>
                <w:color w:val="555555"/>
                <w:sz w:val="36"/>
                <w:szCs w:val="36"/>
                <w:bdr w:val="none" w:sz="0" w:space="0" w:color="auto" w:frame="1"/>
              </w:rPr>
              <w:t>0</w:t>
            </w:r>
            <w:r w:rsidRPr="00AC344C">
              <w:rPr>
                <w:rFonts w:ascii="Times New Roman" w:eastAsia="Times New Roman" w:hAnsi="Times New Roman" w:cs="Times New Roman"/>
                <w:sz w:val="20"/>
                <w:szCs w:val="20"/>
              </w:rPr>
              <w:t>down vote</w:t>
            </w:r>
          </w:p>
        </w:tc>
        <w:tc>
          <w:tcPr>
            <w:tcW w:w="0" w:type="auto"/>
            <w:tcBorders>
              <w:top w:val="nil"/>
              <w:left w:val="nil"/>
              <w:bottom w:val="nil"/>
              <w:right w:val="nil"/>
            </w:tcBorders>
            <w:shd w:val="clear" w:color="auto" w:fill="auto"/>
            <w:vAlign w:val="bottom"/>
            <w:hideMark/>
          </w:tcPr>
          <w:p w:rsidR="00AC344C" w:rsidRPr="00AC344C" w:rsidRDefault="00AC344C" w:rsidP="00AC344C">
            <w:pPr>
              <w:spacing w:after="24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One way is to implement Node/Edge classes like somebody already mentioned.</w:t>
            </w:r>
          </w:p>
          <w:p w:rsidR="00AC344C" w:rsidRPr="00AC344C" w:rsidRDefault="00AC344C" w:rsidP="00AC344C">
            <w:pPr>
              <w:spacing w:after="24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color w:val="FF0000"/>
                <w:sz w:val="21"/>
                <w:szCs w:val="21"/>
              </w:rPr>
              <w:t>Another way is to implement a so-called adjacency matrix</w:t>
            </w:r>
            <w:r w:rsidRPr="00AC344C">
              <w:rPr>
                <w:rFonts w:ascii="Times New Roman" w:eastAsia="Times New Roman" w:hAnsi="Times New Roman" w:cs="Times New Roman"/>
                <w:sz w:val="21"/>
                <w:szCs w:val="21"/>
              </w:rPr>
              <w:t>, which is basically an n x n matrix of booleans (n = # of nodes) where a 1 at (i, j) indicates the presence of an edge from i to j and a 0 indicates an absence.</w:t>
            </w:r>
          </w:p>
          <w:p w:rsidR="00AC344C" w:rsidRPr="00AC344C" w:rsidRDefault="00AC344C" w:rsidP="00AC344C">
            <w:pPr>
              <w:spacing w:after="240" w:line="270" w:lineRule="atLeast"/>
              <w:textAlignment w:val="baseline"/>
              <w:rPr>
                <w:rFonts w:ascii="Times New Roman" w:eastAsia="Times New Roman" w:hAnsi="Times New Roman" w:cs="Times New Roman"/>
                <w:sz w:val="21"/>
                <w:szCs w:val="21"/>
              </w:rPr>
            </w:pPr>
            <w:r w:rsidRPr="00AC344C">
              <w:rPr>
                <w:rFonts w:ascii="Times New Roman" w:eastAsia="Times New Roman" w:hAnsi="Times New Roman" w:cs="Times New Roman"/>
                <w:sz w:val="21"/>
                <w:szCs w:val="21"/>
              </w:rPr>
              <w:t xml:space="preserve">The best approach in any given situation really depends in part on what you want to do with </w:t>
            </w:r>
            <w:r w:rsidRPr="00AC344C">
              <w:rPr>
                <w:rFonts w:ascii="Times New Roman" w:eastAsia="Times New Roman" w:hAnsi="Times New Roman" w:cs="Times New Roman"/>
                <w:sz w:val="21"/>
                <w:szCs w:val="21"/>
              </w:rPr>
              <w:lastRenderedPageBreak/>
              <w:t>the graph, in part on the assumptions you can make about the graph itself (e.g., sparse vs. dense), etc. The adjacency matrix, for example, supports directedness, but it wastes space if your edges aren't directed, because (i, j) = (j, i). You can of course modify the approach to improve space performance for undirected edges but I'm just highlighting the fact that the representation is better or worse depending on context.</w:t>
            </w:r>
          </w:p>
          <w:tbl>
            <w:tblPr>
              <w:tblW w:w="9975" w:type="dxa"/>
              <w:tblCellMar>
                <w:left w:w="0" w:type="dxa"/>
                <w:right w:w="0" w:type="dxa"/>
              </w:tblCellMar>
              <w:tblLook w:val="04A0" w:firstRow="1" w:lastRow="0" w:firstColumn="1" w:lastColumn="0" w:noHBand="0" w:noVBand="1"/>
            </w:tblPr>
            <w:tblGrid>
              <w:gridCol w:w="7350"/>
              <w:gridCol w:w="2625"/>
            </w:tblGrid>
            <w:tr w:rsidR="00AC344C" w:rsidRPr="00AC344C">
              <w:trPr>
                <w:trHeight w:val="870"/>
              </w:trPr>
              <w:tc>
                <w:tcPr>
                  <w:tcW w:w="0" w:type="auto"/>
                  <w:tcBorders>
                    <w:top w:val="nil"/>
                    <w:left w:val="nil"/>
                    <w:bottom w:val="nil"/>
                    <w:right w:val="nil"/>
                  </w:tcBorders>
                  <w:shd w:val="clear" w:color="auto" w:fill="auto"/>
                  <w:hideMark/>
                </w:tcPr>
                <w:p w:rsidR="00AC344C" w:rsidRPr="00AC344C" w:rsidRDefault="00424ECC" w:rsidP="00AC344C">
                  <w:pPr>
                    <w:spacing w:after="0" w:line="240" w:lineRule="auto"/>
                    <w:textAlignment w:val="baseline"/>
                    <w:rPr>
                      <w:rFonts w:ascii="Times New Roman" w:eastAsia="Times New Roman" w:hAnsi="Times New Roman" w:cs="Times New Roman"/>
                      <w:sz w:val="20"/>
                      <w:szCs w:val="20"/>
                    </w:rPr>
                  </w:pPr>
                  <w:hyperlink r:id="rId43" w:tooltip="short permalink to this answer" w:history="1">
                    <w:r w:rsidR="00AC344C" w:rsidRPr="00AC344C">
                      <w:rPr>
                        <w:rFonts w:ascii="Times New Roman" w:eastAsia="Times New Roman" w:hAnsi="Times New Roman" w:cs="Times New Roman"/>
                        <w:color w:val="888888"/>
                        <w:sz w:val="20"/>
                        <w:szCs w:val="20"/>
                        <w:u w:val="single"/>
                        <w:bdr w:val="none" w:sz="0" w:space="0" w:color="auto" w:frame="1"/>
                      </w:rPr>
                      <w:t>share</w:t>
                    </w:r>
                  </w:hyperlink>
                  <w:r w:rsidR="00AC344C" w:rsidRPr="00AC344C">
                    <w:rPr>
                      <w:rFonts w:ascii="Times New Roman" w:eastAsia="Times New Roman" w:hAnsi="Times New Roman" w:cs="Times New Roman"/>
                      <w:color w:val="CCCCCC"/>
                      <w:sz w:val="21"/>
                      <w:szCs w:val="21"/>
                      <w:bdr w:val="none" w:sz="0" w:space="0" w:color="auto" w:frame="1"/>
                    </w:rPr>
                    <w:t>|</w:t>
                  </w:r>
                  <w:hyperlink r:id="rId44" w:history="1">
                    <w:r w:rsidR="00AC344C" w:rsidRPr="00AC344C">
                      <w:rPr>
                        <w:rFonts w:ascii="Times New Roman" w:eastAsia="Times New Roman" w:hAnsi="Times New Roman" w:cs="Times New Roman"/>
                        <w:color w:val="888888"/>
                        <w:sz w:val="20"/>
                        <w:szCs w:val="20"/>
                        <w:u w:val="single"/>
                        <w:bdr w:val="none" w:sz="0" w:space="0" w:color="auto" w:frame="1"/>
                      </w:rPr>
                      <w:t>improve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AC344C" w:rsidRPr="00AC344C" w:rsidRDefault="00AC344C" w:rsidP="00AC344C">
                  <w:pPr>
                    <w:spacing w:after="6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rPr>
                    <w:t>answered </w:t>
                  </w:r>
                  <w:r w:rsidRPr="00AC344C">
                    <w:rPr>
                      <w:rFonts w:ascii="Times New Roman" w:eastAsia="Times New Roman" w:hAnsi="Times New Roman" w:cs="Times New Roman"/>
                      <w:sz w:val="20"/>
                      <w:szCs w:val="20"/>
                      <w:bdr w:val="none" w:sz="0" w:space="0" w:color="auto" w:frame="1"/>
                    </w:rPr>
                    <w:t>Sep 7 '11 at 6:33</w:t>
                  </w:r>
                </w:p>
                <w:p w:rsidR="00AC344C" w:rsidRPr="00AC344C" w:rsidRDefault="00AC344C" w:rsidP="00AC344C">
                  <w:pPr>
                    <w:spacing w:after="0" w:line="240" w:lineRule="auto"/>
                    <w:textAlignment w:val="baseline"/>
                    <w:rPr>
                      <w:rFonts w:ascii="Times New Roman" w:eastAsia="Times New Roman" w:hAnsi="Times New Roman" w:cs="Times New Roman"/>
                      <w:color w:val="4A6B82"/>
                      <w:sz w:val="24"/>
                      <w:szCs w:val="24"/>
                      <w:u w:val="single"/>
                      <w:bdr w:val="none" w:sz="0" w:space="0" w:color="auto" w:frame="1"/>
                    </w:rPr>
                  </w:pPr>
                  <w:r w:rsidRPr="00AC344C">
                    <w:rPr>
                      <w:rFonts w:ascii="Times New Roman" w:eastAsia="Times New Roman" w:hAnsi="Times New Roman" w:cs="Times New Roman"/>
                      <w:sz w:val="20"/>
                      <w:szCs w:val="20"/>
                    </w:rPr>
                    <w:fldChar w:fldCharType="begin"/>
                  </w:r>
                  <w:r w:rsidRPr="00AC344C">
                    <w:rPr>
                      <w:rFonts w:ascii="Times New Roman" w:eastAsia="Times New Roman" w:hAnsi="Times New Roman" w:cs="Times New Roman"/>
                      <w:sz w:val="20"/>
                      <w:szCs w:val="20"/>
                    </w:rPr>
                    <w:instrText xml:space="preserve"> HYPERLINK "http://stackoverflow.com/users/41871/willie-wheeler" </w:instrText>
                  </w:r>
                  <w:r w:rsidRPr="00AC344C">
                    <w:rPr>
                      <w:rFonts w:ascii="Times New Roman" w:eastAsia="Times New Roman" w:hAnsi="Times New Roman" w:cs="Times New Roman"/>
                      <w:sz w:val="20"/>
                      <w:szCs w:val="20"/>
                    </w:rPr>
                    <w:fldChar w:fldCharType="separate"/>
                  </w:r>
                </w:p>
                <w:p w:rsidR="00AC344C" w:rsidRPr="00AC344C" w:rsidRDefault="00AC344C" w:rsidP="00AC344C">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extent cx="304800" cy="304800"/>
                        <wp:effectExtent l="0" t="0" r="0" b="0"/>
                        <wp:docPr id="1" name="Picture 1" descr="http://www.gravatar.com/avatar/b0a72ae61c5c74a51fe46cf66599b6c5?s=32&amp;d=identicon&amp;r=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ravatar.com/avatar/b0a72ae61c5c74a51fe46cf66599b6c5?s=32&amp;d=identicon&amp;r=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rPr>
                    <w:fldChar w:fldCharType="end"/>
                  </w:r>
                </w:p>
                <w:p w:rsidR="00AC344C" w:rsidRPr="00AC344C" w:rsidRDefault="00424ECC" w:rsidP="00AC344C">
                  <w:pPr>
                    <w:spacing w:after="0" w:line="255" w:lineRule="atLeast"/>
                    <w:textAlignment w:val="baseline"/>
                    <w:rPr>
                      <w:rFonts w:ascii="Times New Roman" w:eastAsia="Times New Roman" w:hAnsi="Times New Roman" w:cs="Times New Roman"/>
                      <w:color w:val="888888"/>
                      <w:sz w:val="20"/>
                      <w:szCs w:val="20"/>
                    </w:rPr>
                  </w:pPr>
                  <w:hyperlink r:id="rId47" w:history="1">
                    <w:r w:rsidR="00AC344C" w:rsidRPr="00AC344C">
                      <w:rPr>
                        <w:rFonts w:ascii="Times New Roman" w:eastAsia="Times New Roman" w:hAnsi="Times New Roman" w:cs="Times New Roman"/>
                        <w:color w:val="4A6B82"/>
                        <w:sz w:val="20"/>
                        <w:szCs w:val="20"/>
                        <w:u w:val="single"/>
                        <w:bdr w:val="none" w:sz="0" w:space="0" w:color="auto" w:frame="1"/>
                      </w:rPr>
                      <w:t>Willie Wheeler</w:t>
                    </w:r>
                  </w:hyperlink>
                  <w:r w:rsidR="00AC344C" w:rsidRPr="00AC344C">
                    <w:rPr>
                      <w:rFonts w:ascii="Times New Roman" w:eastAsia="Times New Roman" w:hAnsi="Times New Roman" w:cs="Times New Roman"/>
                      <w:color w:val="888888"/>
                      <w:sz w:val="20"/>
                      <w:szCs w:val="20"/>
                    </w:rPr>
                    <w:br/>
                  </w:r>
                  <w:r w:rsidR="00AC344C" w:rsidRPr="00AC344C">
                    <w:rPr>
                      <w:rFonts w:ascii="Times New Roman" w:eastAsia="Times New Roman" w:hAnsi="Times New Roman" w:cs="Times New Roman"/>
                      <w:b/>
                      <w:bCs/>
                      <w:color w:val="444444"/>
                      <w:sz w:val="20"/>
                      <w:szCs w:val="20"/>
                      <w:bdr w:val="none" w:sz="0" w:space="0" w:color="auto" w:frame="1"/>
                    </w:rPr>
                    <w:t>4,963</w:t>
                  </w:r>
                  <w:r w:rsidR="00AC344C" w:rsidRPr="00AC344C">
                    <w:rPr>
                      <w:rFonts w:ascii="Times New Roman" w:eastAsia="Times New Roman" w:hAnsi="Times New Roman" w:cs="Times New Roman"/>
                      <w:color w:val="808185"/>
                      <w:sz w:val="20"/>
                      <w:szCs w:val="20"/>
                      <w:bdr w:val="none" w:sz="0" w:space="0" w:color="auto" w:frame="1"/>
                    </w:rPr>
                    <w:t>1536</w:t>
                  </w:r>
                </w:p>
              </w:tc>
            </w:tr>
          </w:tbl>
          <w:p w:rsidR="00AC344C" w:rsidRPr="00AC344C" w:rsidRDefault="00AC344C" w:rsidP="00AC344C">
            <w:pPr>
              <w:spacing w:after="0" w:line="240" w:lineRule="auto"/>
              <w:rPr>
                <w:rFonts w:ascii="Times New Roman" w:eastAsia="Times New Roman" w:hAnsi="Times New Roman" w:cs="Times New Roman"/>
                <w:sz w:val="20"/>
                <w:szCs w:val="20"/>
              </w:rPr>
            </w:pPr>
          </w:p>
        </w:tc>
      </w:tr>
      <w:tr w:rsidR="00AC344C" w:rsidRPr="00AC344C" w:rsidTr="00AC344C">
        <w:tc>
          <w:tcPr>
            <w:tcW w:w="900" w:type="dxa"/>
            <w:tcBorders>
              <w:top w:val="nil"/>
              <w:left w:val="nil"/>
              <w:bottom w:val="nil"/>
              <w:right w:val="nil"/>
            </w:tcBorders>
            <w:shd w:val="clear" w:color="auto" w:fill="auto"/>
            <w:hideMark/>
          </w:tcPr>
          <w:p w:rsidR="00AC344C" w:rsidRPr="00AC344C" w:rsidRDefault="00AC344C" w:rsidP="00AC344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6"/>
              <w:gridCol w:w="9894"/>
            </w:tblGrid>
            <w:tr w:rsidR="00AC344C" w:rsidRPr="00AC344C" w:rsidTr="00AC344C">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AC344C" w:rsidRPr="00AC344C" w:rsidRDefault="00AC344C" w:rsidP="00AC344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proofErr w:type="gramStart"/>
                  <w:r w:rsidRPr="00AC344C">
                    <w:rPr>
                      <w:rFonts w:ascii="Times New Roman" w:eastAsia="Times New Roman" w:hAnsi="Times New Roman" w:cs="Times New Roman"/>
                      <w:sz w:val="20"/>
                      <w:szCs w:val="20"/>
                      <w:bdr w:val="none" w:sz="0" w:space="0" w:color="auto" w:frame="1"/>
                    </w:rPr>
                    <w:t>since</w:t>
                  </w:r>
                  <w:proofErr w:type="gramEnd"/>
                  <w:r w:rsidRPr="00AC344C">
                    <w:rPr>
                      <w:rFonts w:ascii="Times New Roman" w:eastAsia="Times New Roman" w:hAnsi="Times New Roman" w:cs="Times New Roman"/>
                      <w:sz w:val="20"/>
                      <w:szCs w:val="20"/>
                      <w:bdr w:val="none" w:sz="0" w:space="0" w:color="auto" w:frame="1"/>
                    </w:rPr>
                    <w:t xml:space="preserve"> my max size is not defined, doesn't the adjacency matrix get rendered useless as I cannot define the size of the array. My plan is to use this graph to build an A*star type algorithm</w:t>
                  </w:r>
                  <w:r w:rsidRPr="00AC344C">
                    <w:rPr>
                      <w:rFonts w:ascii="Times New Roman" w:eastAsia="Times New Roman" w:hAnsi="Times New Roman" w:cs="Times New Roman"/>
                      <w:sz w:val="20"/>
                      <w:szCs w:val="20"/>
                    </w:rPr>
                    <w:t> – </w:t>
                  </w:r>
                  <w:hyperlink r:id="rId48" w:tooltip="6 reputation" w:history="1">
                    <w:r w:rsidRPr="00AC344C">
                      <w:rPr>
                        <w:rFonts w:ascii="Times New Roman" w:eastAsia="Times New Roman" w:hAnsi="Times New Roman" w:cs="Times New Roman"/>
                        <w:color w:val="4A6B82"/>
                        <w:sz w:val="20"/>
                        <w:szCs w:val="20"/>
                        <w:u w:val="single"/>
                        <w:bdr w:val="none" w:sz="0" w:space="0" w:color="auto" w:frame="1"/>
                        <w:shd w:val="clear" w:color="auto" w:fill="E0EAF1"/>
                      </w:rPr>
                      <w:t>wnnnnn</w:t>
                    </w:r>
                  </w:hyperlink>
                  <w:r w:rsidRPr="00AC344C">
                    <w:rPr>
                      <w:rFonts w:ascii="Times New Roman" w:eastAsia="Times New Roman" w:hAnsi="Times New Roman" w:cs="Times New Roman"/>
                      <w:sz w:val="20"/>
                      <w:szCs w:val="20"/>
                    </w:rPr>
                    <w:t> </w:t>
                  </w:r>
                  <w:hyperlink r:id="rId49" w:anchor="comment8838602_7329762" w:history="1">
                    <w:r w:rsidRPr="00AC344C">
                      <w:rPr>
                        <w:rFonts w:ascii="Times New Roman" w:eastAsia="Times New Roman" w:hAnsi="Times New Roman" w:cs="Times New Roman"/>
                        <w:color w:val="999999"/>
                        <w:sz w:val="20"/>
                        <w:szCs w:val="20"/>
                        <w:u w:val="single"/>
                        <w:bdr w:val="none" w:sz="0" w:space="0" w:color="auto" w:frame="1"/>
                      </w:rPr>
                      <w:t>Sep 7 '11 at 6:56</w:t>
                    </w:r>
                  </w:hyperlink>
                </w:p>
              </w:tc>
            </w:tr>
            <w:tr w:rsidR="00AC344C" w:rsidRPr="00AC344C" w:rsidTr="00AC344C">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AC344C" w:rsidRPr="00AC344C" w:rsidRDefault="00AC344C" w:rsidP="00AC344C">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AC344C" w:rsidRPr="00AC344C" w:rsidRDefault="00AC344C" w:rsidP="00AC344C">
                  <w:pPr>
                    <w:spacing w:after="0" w:line="240" w:lineRule="auto"/>
                    <w:textAlignment w:val="baseline"/>
                    <w:rPr>
                      <w:rFonts w:ascii="Times New Roman" w:eastAsia="Times New Roman" w:hAnsi="Times New Roman" w:cs="Times New Roman"/>
                      <w:sz w:val="20"/>
                      <w:szCs w:val="20"/>
                    </w:rPr>
                  </w:pPr>
                  <w:r w:rsidRPr="00AC344C">
                    <w:rPr>
                      <w:rFonts w:ascii="Times New Roman" w:eastAsia="Times New Roman" w:hAnsi="Times New Roman" w:cs="Times New Roman"/>
                      <w:sz w:val="20"/>
                      <w:szCs w:val="20"/>
                      <w:bdr w:val="none" w:sz="0" w:space="0" w:color="auto" w:frame="1"/>
                    </w:rPr>
                    <w:t>Oh, sorry, missed that part of your question. :-) Yes, I don't think an adjacency matrix would be good for A* for exactly the reason you state...</w:t>
                  </w:r>
                  <w:r w:rsidRPr="00AC344C">
                    <w:rPr>
                      <w:rFonts w:ascii="Times New Roman" w:eastAsia="Times New Roman" w:hAnsi="Times New Roman" w:cs="Times New Roman"/>
                      <w:sz w:val="20"/>
                      <w:szCs w:val="20"/>
                    </w:rPr>
                    <w:t> – </w:t>
                  </w:r>
                  <w:hyperlink r:id="rId50" w:tooltip="4963 reputation" w:history="1">
                    <w:r w:rsidRPr="00AC344C">
                      <w:rPr>
                        <w:rFonts w:ascii="Times New Roman" w:eastAsia="Times New Roman" w:hAnsi="Times New Roman" w:cs="Times New Roman"/>
                        <w:color w:val="4A6B82"/>
                        <w:sz w:val="20"/>
                        <w:szCs w:val="20"/>
                        <w:u w:val="single"/>
                        <w:bdr w:val="none" w:sz="0" w:space="0" w:color="auto" w:frame="1"/>
                      </w:rPr>
                      <w:t>Willie Wheeler</w:t>
                    </w:r>
                  </w:hyperlink>
                  <w:r w:rsidRPr="00AC344C">
                    <w:rPr>
                      <w:rFonts w:ascii="Times New Roman" w:eastAsia="Times New Roman" w:hAnsi="Times New Roman" w:cs="Times New Roman"/>
                      <w:sz w:val="20"/>
                      <w:szCs w:val="20"/>
                    </w:rPr>
                    <w:t> </w:t>
                  </w:r>
                  <w:hyperlink r:id="rId51" w:anchor="comment8839071_7329762" w:history="1">
                    <w:r w:rsidRPr="00AC344C">
                      <w:rPr>
                        <w:rFonts w:ascii="Times New Roman" w:eastAsia="Times New Roman" w:hAnsi="Times New Roman" w:cs="Times New Roman"/>
                        <w:color w:val="999999"/>
                        <w:sz w:val="20"/>
                        <w:szCs w:val="20"/>
                        <w:u w:val="single"/>
                        <w:bdr w:val="none" w:sz="0" w:space="0" w:color="auto" w:frame="1"/>
                      </w:rPr>
                      <w:t>Sep 7 '11 at 7:36</w:t>
                    </w:r>
                  </w:hyperlink>
                </w:p>
              </w:tc>
            </w:tr>
          </w:tbl>
          <w:p w:rsidR="00AC344C" w:rsidRPr="00AC344C" w:rsidRDefault="00AC344C" w:rsidP="00AC344C">
            <w:pPr>
              <w:spacing w:after="0" w:line="255" w:lineRule="atLeast"/>
              <w:textAlignment w:val="baseline"/>
              <w:rPr>
                <w:rFonts w:ascii="Times New Roman" w:eastAsia="Times New Roman" w:hAnsi="Times New Roman" w:cs="Times New Roman"/>
                <w:color w:val="444444"/>
                <w:sz w:val="20"/>
                <w:szCs w:val="20"/>
              </w:rPr>
            </w:pPr>
          </w:p>
        </w:tc>
      </w:tr>
    </w:tbl>
    <w:p w:rsidR="00AC344C" w:rsidRDefault="00AC344C"/>
    <w:p w:rsidR="00995839" w:rsidRDefault="00995839"/>
    <w:p w:rsidR="00995839" w:rsidRDefault="00995839"/>
    <w:p w:rsidR="00995839" w:rsidRDefault="00995839"/>
    <w:p w:rsidR="00995839" w:rsidRDefault="00995839"/>
    <w:p w:rsidR="00995839" w:rsidRDefault="00424ECC">
      <w:hyperlink r:id="rId52" w:history="1">
        <w:r w:rsidR="00995839" w:rsidRPr="001C6CA8">
          <w:rPr>
            <w:rStyle w:val="Hyperlink"/>
          </w:rPr>
          <w:t>http://stackoverflow.com/questions/10255479/graphs-implementation-in-java</w:t>
        </w:r>
      </w:hyperlink>
    </w:p>
    <w:p w:rsidR="00995839" w:rsidRDefault="00995839"/>
    <w:p w:rsidR="00995839" w:rsidRPr="00995839" w:rsidRDefault="00424ECC" w:rsidP="00995839">
      <w:pPr>
        <w:spacing w:line="240" w:lineRule="auto"/>
        <w:textAlignment w:val="baseline"/>
        <w:outlineLvl w:val="0"/>
        <w:rPr>
          <w:rFonts w:ascii="Trebuchet MS" w:eastAsia="Times New Roman" w:hAnsi="Trebuchet MS" w:cs="Times New Roman"/>
          <w:b/>
          <w:bCs/>
          <w:kern w:val="36"/>
          <w:sz w:val="35"/>
          <w:szCs w:val="35"/>
        </w:rPr>
      </w:pPr>
      <w:hyperlink r:id="rId53" w:history="1">
        <w:r w:rsidR="00995839" w:rsidRPr="00995839">
          <w:rPr>
            <w:rFonts w:ascii="Trebuchet MS" w:eastAsia="Times New Roman" w:hAnsi="Trebuchet MS" w:cs="Times New Roman"/>
            <w:b/>
            <w:bCs/>
            <w:color w:val="000000"/>
            <w:kern w:val="36"/>
            <w:sz w:val="35"/>
            <w:szCs w:val="35"/>
            <w:u w:val="single"/>
            <w:bdr w:val="none" w:sz="0" w:space="0" w:color="auto" w:frame="1"/>
          </w:rPr>
          <w:t>Graphs implementation in java</w:t>
        </w:r>
      </w:hyperlink>
    </w:p>
    <w:p w:rsidR="00995839" w:rsidRPr="00995839" w:rsidRDefault="00995839" w:rsidP="00995839">
      <w:pPr>
        <w:spacing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noProof/>
          <w:color w:val="4A6B82"/>
          <w:sz w:val="20"/>
          <w:szCs w:val="20"/>
          <w:bdr w:val="none" w:sz="0" w:space="0" w:color="auto" w:frame="1"/>
        </w:rPr>
        <w:drawing>
          <wp:inline distT="0" distB="0" distL="0" distR="0">
            <wp:extent cx="6934200" cy="857250"/>
            <wp:effectExtent l="0" t="0" r="0" b="0"/>
            <wp:docPr id="10" name="Picture 10" descr="http://static.adzerk.net/Advertisers/3478c54721cd466fb6f7d3afe16e97d4.gif">
              <a:hlinkClick xmlns:a="http://schemas.openxmlformats.org/drawingml/2006/main" r:id="rId5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adzerk.net/Advertisers/3478c54721cd466fb6f7d3afe16e97d4.gif">
                      <a:hlinkClick r:id="rId54" tgtFrame="&quot;_blank&quot;" tooltip="&quot;&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761"/>
        <w:gridCol w:w="7879"/>
      </w:tblGrid>
      <w:tr w:rsidR="00995839" w:rsidRPr="00995839" w:rsidTr="00995839">
        <w:tc>
          <w:tcPr>
            <w:tcW w:w="900" w:type="dxa"/>
            <w:tcBorders>
              <w:top w:val="nil"/>
              <w:left w:val="nil"/>
              <w:bottom w:val="nil"/>
              <w:right w:val="nil"/>
            </w:tcBorders>
            <w:shd w:val="clear" w:color="auto" w:fill="auto"/>
            <w:hideMark/>
          </w:tcPr>
          <w:p w:rsidR="00995839" w:rsidRPr="00995839" w:rsidRDefault="00995839" w:rsidP="00995839">
            <w:pPr>
              <w:spacing w:after="0" w:line="240" w:lineRule="auto"/>
              <w:jc w:val="center"/>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rPr>
              <w:t>up vote</w:t>
            </w:r>
            <w:r w:rsidRPr="00995839">
              <w:rPr>
                <w:rFonts w:ascii="Times New Roman" w:eastAsia="Times New Roman" w:hAnsi="Times New Roman" w:cs="Times New Roman"/>
                <w:color w:val="555555"/>
                <w:sz w:val="36"/>
                <w:szCs w:val="36"/>
                <w:bdr w:val="none" w:sz="0" w:space="0" w:color="auto" w:frame="1"/>
              </w:rPr>
              <w:t>2</w:t>
            </w:r>
            <w:r w:rsidRPr="00995839">
              <w:rPr>
                <w:rFonts w:ascii="Times New Roman" w:eastAsia="Times New Roman" w:hAnsi="Times New Roman" w:cs="Times New Roman"/>
                <w:sz w:val="20"/>
                <w:szCs w:val="20"/>
              </w:rPr>
              <w:t>down vote</w:t>
            </w:r>
            <w:hyperlink r:id="rId56" w:tooltip="This is a favorite question (click again to undo)" w:history="1">
              <w:r w:rsidRPr="00995839">
                <w:rPr>
                  <w:rFonts w:ascii="Times New Roman" w:eastAsia="Times New Roman" w:hAnsi="Times New Roman" w:cs="Times New Roman"/>
                  <w:color w:val="4A6B82"/>
                  <w:sz w:val="2"/>
                  <w:szCs w:val="2"/>
                  <w:u w:val="single"/>
                  <w:bdr w:val="none" w:sz="0" w:space="0" w:color="auto" w:frame="1"/>
                </w:rPr>
                <w:t>favorite</w:t>
              </w:r>
            </w:hyperlink>
          </w:p>
        </w:tc>
        <w:tc>
          <w:tcPr>
            <w:tcW w:w="0" w:type="auto"/>
            <w:tcBorders>
              <w:top w:val="nil"/>
              <w:left w:val="nil"/>
              <w:bottom w:val="nil"/>
              <w:right w:val="nil"/>
            </w:tcBorders>
            <w:shd w:val="clear" w:color="auto" w:fill="auto"/>
            <w:vAlign w:val="bottom"/>
            <w:hideMark/>
          </w:tcPr>
          <w:p w:rsidR="00995839" w:rsidRPr="00995839" w:rsidRDefault="00995839" w:rsidP="00995839">
            <w:pPr>
              <w:spacing w:after="240" w:line="270" w:lineRule="atLeast"/>
              <w:textAlignment w:val="baseline"/>
              <w:rPr>
                <w:rFonts w:ascii="Times New Roman" w:eastAsia="Times New Roman" w:hAnsi="Times New Roman" w:cs="Times New Roman"/>
                <w:sz w:val="21"/>
                <w:szCs w:val="21"/>
              </w:rPr>
            </w:pPr>
            <w:r w:rsidRPr="00995839">
              <w:rPr>
                <w:rFonts w:ascii="Times New Roman" w:eastAsia="Times New Roman" w:hAnsi="Times New Roman" w:cs="Times New Roman"/>
                <w:sz w:val="21"/>
                <w:szCs w:val="21"/>
              </w:rPr>
              <w:t>I am trying to create a Graph class that uses another class, the Vertex class to represent all the vertices of the graph. I am not sure if I need an Edge class that will represent the possible connections between two vertices, because every vertex can keep track of the other nodes it is connected to. But I am not sure if this is correct. What do you think?</w:t>
            </w:r>
          </w:p>
          <w:p w:rsidR="00995839" w:rsidRPr="00995839" w:rsidRDefault="00995839" w:rsidP="00995839">
            <w:pPr>
              <w:spacing w:after="240" w:line="270" w:lineRule="atLeast"/>
              <w:textAlignment w:val="baseline"/>
              <w:rPr>
                <w:rFonts w:ascii="Times New Roman" w:eastAsia="Times New Roman" w:hAnsi="Times New Roman" w:cs="Times New Roman"/>
                <w:sz w:val="21"/>
                <w:szCs w:val="21"/>
              </w:rPr>
            </w:pPr>
            <w:r w:rsidRPr="00995839">
              <w:rPr>
                <w:rFonts w:ascii="Times New Roman" w:eastAsia="Times New Roman" w:hAnsi="Times New Roman" w:cs="Times New Roman"/>
                <w:sz w:val="21"/>
                <w:szCs w:val="21"/>
              </w:rPr>
              <w:t>Thank you.</w:t>
            </w:r>
          </w:p>
          <w:p w:rsidR="00995839" w:rsidRPr="00995839" w:rsidRDefault="00424ECC" w:rsidP="00995839">
            <w:pPr>
              <w:spacing w:after="150" w:line="240" w:lineRule="auto"/>
              <w:textAlignment w:val="baseline"/>
              <w:rPr>
                <w:rFonts w:ascii="Times New Roman" w:eastAsia="Times New Roman" w:hAnsi="Times New Roman" w:cs="Times New Roman"/>
                <w:sz w:val="20"/>
                <w:szCs w:val="20"/>
              </w:rPr>
            </w:pPr>
            <w:hyperlink r:id="rId57" w:history="1">
              <w:r w:rsidR="00995839" w:rsidRPr="00995839">
                <w:rPr>
                  <w:rFonts w:ascii="Times New Roman" w:eastAsia="Times New Roman" w:hAnsi="Times New Roman" w:cs="Times New Roman"/>
                  <w:color w:val="4A6B82"/>
                  <w:sz w:val="18"/>
                  <w:szCs w:val="18"/>
                  <w:u w:val="single"/>
                  <w:bdr w:val="none" w:sz="0" w:space="0" w:color="auto" w:frame="1"/>
                  <w:shd w:val="clear" w:color="auto" w:fill="E0EAF1"/>
                </w:rPr>
                <w:t>java</w:t>
              </w:r>
            </w:hyperlink>
            <w:r w:rsidR="00995839" w:rsidRPr="00995839">
              <w:rPr>
                <w:rFonts w:ascii="Times New Roman" w:eastAsia="Times New Roman" w:hAnsi="Times New Roman" w:cs="Times New Roman"/>
                <w:sz w:val="20"/>
                <w:szCs w:val="20"/>
              </w:rPr>
              <w:t> </w:t>
            </w:r>
            <w:hyperlink r:id="rId58" w:history="1">
              <w:r w:rsidR="00995839" w:rsidRPr="00995839">
                <w:rPr>
                  <w:rFonts w:ascii="Times New Roman" w:eastAsia="Times New Roman" w:hAnsi="Times New Roman" w:cs="Times New Roman"/>
                  <w:color w:val="4A6B82"/>
                  <w:sz w:val="18"/>
                  <w:szCs w:val="18"/>
                  <w:u w:val="single"/>
                  <w:bdr w:val="none" w:sz="0" w:space="0" w:color="auto" w:frame="1"/>
                  <w:shd w:val="clear" w:color="auto" w:fill="E0EAF1"/>
                </w:rPr>
                <w:t>graph</w:t>
              </w:r>
            </w:hyperlink>
            <w:r w:rsidR="00995839" w:rsidRPr="00995839">
              <w:rPr>
                <w:rFonts w:ascii="Times New Roman" w:eastAsia="Times New Roman" w:hAnsi="Times New Roman" w:cs="Times New Roman"/>
                <w:sz w:val="20"/>
                <w:szCs w:val="20"/>
              </w:rPr>
              <w:t> </w:t>
            </w:r>
            <w:hyperlink r:id="rId59" w:tooltip="show questions tagged 'implementation'" w:history="1">
              <w:r w:rsidR="00995839" w:rsidRPr="00995839">
                <w:rPr>
                  <w:rFonts w:ascii="Times New Roman" w:eastAsia="Times New Roman" w:hAnsi="Times New Roman" w:cs="Times New Roman"/>
                  <w:color w:val="4A6B82"/>
                  <w:sz w:val="18"/>
                  <w:szCs w:val="18"/>
                  <w:u w:val="single"/>
                  <w:bdr w:val="none" w:sz="0" w:space="0" w:color="auto" w:frame="1"/>
                  <w:shd w:val="clear" w:color="auto" w:fill="E0EAF1"/>
                </w:rPr>
                <w:t>implementation</w:t>
              </w:r>
            </w:hyperlink>
          </w:p>
          <w:tbl>
            <w:tblPr>
              <w:tblW w:w="9975" w:type="dxa"/>
              <w:tblCellMar>
                <w:left w:w="0" w:type="dxa"/>
                <w:right w:w="0" w:type="dxa"/>
              </w:tblCellMar>
              <w:tblLook w:val="04A0" w:firstRow="1" w:lastRow="0" w:firstColumn="1" w:lastColumn="0" w:noHBand="0" w:noVBand="1"/>
            </w:tblPr>
            <w:tblGrid>
              <w:gridCol w:w="7350"/>
              <w:gridCol w:w="2625"/>
            </w:tblGrid>
            <w:tr w:rsidR="00995839" w:rsidRPr="00995839" w:rsidTr="00995839">
              <w:trPr>
                <w:trHeight w:val="870"/>
              </w:trPr>
              <w:tc>
                <w:tcPr>
                  <w:tcW w:w="0" w:type="auto"/>
                  <w:tcBorders>
                    <w:top w:val="nil"/>
                    <w:left w:val="nil"/>
                    <w:bottom w:val="nil"/>
                    <w:right w:val="nil"/>
                  </w:tcBorders>
                  <w:shd w:val="clear" w:color="auto" w:fill="auto"/>
                  <w:hideMark/>
                </w:tcPr>
                <w:p w:rsidR="00995839" w:rsidRPr="00995839" w:rsidRDefault="00424ECC" w:rsidP="00995839">
                  <w:pPr>
                    <w:spacing w:after="0" w:line="240" w:lineRule="auto"/>
                    <w:textAlignment w:val="baseline"/>
                    <w:rPr>
                      <w:rFonts w:ascii="Times New Roman" w:eastAsia="Times New Roman" w:hAnsi="Times New Roman" w:cs="Times New Roman"/>
                      <w:sz w:val="20"/>
                      <w:szCs w:val="20"/>
                    </w:rPr>
                  </w:pPr>
                  <w:hyperlink r:id="rId60" w:tooltip="short permalink to this question" w:history="1">
                    <w:r w:rsidR="00995839" w:rsidRPr="00995839">
                      <w:rPr>
                        <w:rFonts w:ascii="Times New Roman" w:eastAsia="Times New Roman" w:hAnsi="Times New Roman" w:cs="Times New Roman"/>
                        <w:color w:val="888888"/>
                        <w:sz w:val="20"/>
                        <w:szCs w:val="20"/>
                        <w:u w:val="single"/>
                        <w:bdr w:val="none" w:sz="0" w:space="0" w:color="auto" w:frame="1"/>
                      </w:rPr>
                      <w:t>share</w:t>
                    </w:r>
                  </w:hyperlink>
                  <w:r w:rsidR="00995839" w:rsidRPr="00995839">
                    <w:rPr>
                      <w:rFonts w:ascii="Times New Roman" w:eastAsia="Times New Roman" w:hAnsi="Times New Roman" w:cs="Times New Roman"/>
                      <w:color w:val="CCCCCC"/>
                      <w:sz w:val="21"/>
                      <w:szCs w:val="21"/>
                      <w:bdr w:val="none" w:sz="0" w:space="0" w:color="auto" w:frame="1"/>
                    </w:rPr>
                    <w:t>|</w:t>
                  </w:r>
                  <w:hyperlink r:id="rId61" w:history="1">
                    <w:r w:rsidR="00995839" w:rsidRPr="00995839">
                      <w:rPr>
                        <w:rFonts w:ascii="Times New Roman" w:eastAsia="Times New Roman" w:hAnsi="Times New Roman" w:cs="Times New Roman"/>
                        <w:color w:val="888888"/>
                        <w:sz w:val="20"/>
                        <w:szCs w:val="20"/>
                        <w:u w:val="single"/>
                        <w:bdr w:val="none" w:sz="0" w:space="0" w:color="auto" w:frame="1"/>
                      </w:rPr>
                      <w:t>improve this question</w:t>
                    </w:r>
                  </w:hyperlink>
                </w:p>
              </w:tc>
              <w:tc>
                <w:tcPr>
                  <w:tcW w:w="2625" w:type="dxa"/>
                  <w:tcBorders>
                    <w:top w:val="nil"/>
                    <w:left w:val="nil"/>
                    <w:bottom w:val="nil"/>
                    <w:right w:val="nil"/>
                  </w:tcBorders>
                  <w:shd w:val="clear" w:color="auto" w:fill="E0EAF1"/>
                  <w:tcMar>
                    <w:top w:w="30" w:type="dxa"/>
                    <w:left w:w="75" w:type="dxa"/>
                    <w:bottom w:w="0" w:type="dxa"/>
                    <w:right w:w="0" w:type="dxa"/>
                  </w:tcMar>
                  <w:hideMark/>
                </w:tcPr>
                <w:p w:rsidR="00995839" w:rsidRPr="00995839" w:rsidRDefault="00995839" w:rsidP="00995839">
                  <w:pPr>
                    <w:spacing w:after="6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rPr>
                    <w:t>asked </w:t>
                  </w:r>
                  <w:r w:rsidRPr="00995839">
                    <w:rPr>
                      <w:rFonts w:ascii="Times New Roman" w:eastAsia="Times New Roman" w:hAnsi="Times New Roman" w:cs="Times New Roman"/>
                      <w:sz w:val="20"/>
                      <w:szCs w:val="20"/>
                      <w:bdr w:val="none" w:sz="0" w:space="0" w:color="auto" w:frame="1"/>
                    </w:rPr>
                    <w:t>Apr 21 '12 at 1:42</w:t>
                  </w:r>
                </w:p>
                <w:p w:rsidR="00995839" w:rsidRPr="00995839" w:rsidRDefault="00995839" w:rsidP="00995839">
                  <w:pPr>
                    <w:spacing w:after="0" w:line="240" w:lineRule="auto"/>
                    <w:textAlignment w:val="baseline"/>
                    <w:rPr>
                      <w:rFonts w:ascii="Times New Roman" w:eastAsia="Times New Roman" w:hAnsi="Times New Roman" w:cs="Times New Roman"/>
                      <w:color w:val="4A6B82"/>
                      <w:sz w:val="24"/>
                      <w:szCs w:val="24"/>
                      <w:u w:val="single"/>
                      <w:bdr w:val="none" w:sz="0" w:space="0" w:color="auto" w:frame="1"/>
                    </w:rPr>
                  </w:pPr>
                  <w:r w:rsidRPr="00995839">
                    <w:rPr>
                      <w:rFonts w:ascii="Times New Roman" w:eastAsia="Times New Roman" w:hAnsi="Times New Roman" w:cs="Times New Roman"/>
                      <w:sz w:val="20"/>
                      <w:szCs w:val="20"/>
                    </w:rPr>
                    <w:fldChar w:fldCharType="begin"/>
                  </w:r>
                  <w:r w:rsidRPr="00995839">
                    <w:rPr>
                      <w:rFonts w:ascii="Times New Roman" w:eastAsia="Times New Roman" w:hAnsi="Times New Roman" w:cs="Times New Roman"/>
                      <w:sz w:val="20"/>
                      <w:szCs w:val="20"/>
                    </w:rPr>
                    <w:instrText xml:space="preserve"> HYPERLINK "http://stackoverflow.com/users/1181847/franxh" </w:instrText>
                  </w:r>
                  <w:r w:rsidRPr="00995839">
                    <w:rPr>
                      <w:rFonts w:ascii="Times New Roman" w:eastAsia="Times New Roman" w:hAnsi="Times New Roman" w:cs="Times New Roman"/>
                      <w:sz w:val="20"/>
                      <w:szCs w:val="20"/>
                    </w:rPr>
                    <w:fldChar w:fldCharType="separate"/>
                  </w:r>
                </w:p>
                <w:p w:rsidR="00995839" w:rsidRPr="00995839" w:rsidRDefault="00995839" w:rsidP="00995839">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extent cx="304800" cy="304800"/>
                        <wp:effectExtent l="0" t="0" r="0" b="0"/>
                        <wp:docPr id="9" name="Picture 9" descr="http://www.gravatar.com/avatar/6aa478a20133fae6f279cb7dfaf09815?s=32&amp;d=identicon&amp;r=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ravatar.com/avatar/6aa478a20133fae6f279cb7dfaf09815?s=32&amp;d=identicon&amp;r=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rPr>
                    <w:fldChar w:fldCharType="end"/>
                  </w:r>
                </w:p>
                <w:p w:rsidR="00995839" w:rsidRPr="00995839" w:rsidRDefault="00424ECC" w:rsidP="00995839">
                  <w:pPr>
                    <w:spacing w:after="0" w:line="255" w:lineRule="atLeast"/>
                    <w:textAlignment w:val="baseline"/>
                    <w:rPr>
                      <w:rFonts w:ascii="Times New Roman" w:eastAsia="Times New Roman" w:hAnsi="Times New Roman" w:cs="Times New Roman"/>
                      <w:color w:val="888888"/>
                      <w:sz w:val="20"/>
                      <w:szCs w:val="20"/>
                    </w:rPr>
                  </w:pPr>
                  <w:hyperlink r:id="rId64" w:history="1">
                    <w:r w:rsidR="00995839" w:rsidRPr="00995839">
                      <w:rPr>
                        <w:rFonts w:ascii="Times New Roman" w:eastAsia="Times New Roman" w:hAnsi="Times New Roman" w:cs="Times New Roman"/>
                        <w:color w:val="4A6B82"/>
                        <w:sz w:val="20"/>
                        <w:szCs w:val="20"/>
                        <w:u w:val="single"/>
                        <w:bdr w:val="none" w:sz="0" w:space="0" w:color="auto" w:frame="1"/>
                      </w:rPr>
                      <w:t>FranXh</w:t>
                    </w:r>
                  </w:hyperlink>
                  <w:r w:rsidR="00995839" w:rsidRPr="00995839">
                    <w:rPr>
                      <w:rFonts w:ascii="Times New Roman" w:eastAsia="Times New Roman" w:hAnsi="Times New Roman" w:cs="Times New Roman"/>
                      <w:color w:val="888888"/>
                      <w:sz w:val="20"/>
                      <w:szCs w:val="20"/>
                    </w:rPr>
                    <w:br/>
                  </w:r>
                  <w:r w:rsidR="00995839" w:rsidRPr="00995839">
                    <w:rPr>
                      <w:rFonts w:ascii="Times New Roman" w:eastAsia="Times New Roman" w:hAnsi="Times New Roman" w:cs="Times New Roman"/>
                      <w:b/>
                      <w:bCs/>
                      <w:color w:val="444444"/>
                      <w:sz w:val="20"/>
                      <w:szCs w:val="20"/>
                      <w:bdr w:val="none" w:sz="0" w:space="0" w:color="auto" w:frame="1"/>
                    </w:rPr>
                    <w:t>446</w:t>
                  </w:r>
                  <w:r w:rsidR="00995839" w:rsidRPr="00995839">
                    <w:rPr>
                      <w:rFonts w:ascii="Times New Roman" w:eastAsia="Times New Roman" w:hAnsi="Times New Roman" w:cs="Times New Roman"/>
                      <w:color w:val="808185"/>
                      <w:sz w:val="20"/>
                      <w:szCs w:val="20"/>
                      <w:bdr w:val="none" w:sz="0" w:space="0" w:color="auto" w:frame="1"/>
                    </w:rPr>
                    <w:t>19</w:t>
                  </w:r>
                </w:p>
              </w:tc>
            </w:tr>
          </w:tbl>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p>
        </w:tc>
      </w:tr>
      <w:tr w:rsidR="00995839" w:rsidRPr="00995839" w:rsidTr="00995839">
        <w:tc>
          <w:tcPr>
            <w:tcW w:w="900" w:type="dxa"/>
            <w:tcBorders>
              <w:top w:val="nil"/>
              <w:left w:val="nil"/>
              <w:bottom w:val="nil"/>
              <w:right w:val="nil"/>
            </w:tcBorders>
            <w:shd w:val="clear" w:color="auto" w:fill="auto"/>
            <w:hideMark/>
          </w:tcPr>
          <w:p w:rsidR="00995839" w:rsidRPr="00995839" w:rsidRDefault="00995839" w:rsidP="0099583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6"/>
              <w:gridCol w:w="9894"/>
            </w:tblGrid>
            <w:tr w:rsidR="00995839" w:rsidRPr="00995839" w:rsidTr="00995839">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995839" w:rsidRPr="00995839" w:rsidRDefault="00995839" w:rsidP="00995839">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bdr w:val="none" w:sz="0" w:space="0" w:color="auto" w:frame="1"/>
                    </w:rPr>
                    <w:t>Show us some code :)</w:t>
                  </w:r>
                  <w:r w:rsidRPr="00995839">
                    <w:rPr>
                      <w:rFonts w:ascii="Times New Roman" w:eastAsia="Times New Roman" w:hAnsi="Times New Roman" w:cs="Times New Roman"/>
                      <w:sz w:val="20"/>
                      <w:szCs w:val="20"/>
                    </w:rPr>
                    <w:t> – </w:t>
                  </w:r>
                  <w:hyperlink r:id="rId65" w:tooltip="27412 reputation" w:history="1">
                    <w:r w:rsidRPr="00995839">
                      <w:rPr>
                        <w:rFonts w:ascii="Times New Roman" w:eastAsia="Times New Roman" w:hAnsi="Times New Roman" w:cs="Times New Roman"/>
                        <w:color w:val="4A6B82"/>
                        <w:sz w:val="20"/>
                        <w:szCs w:val="20"/>
                        <w:u w:val="single"/>
                        <w:bdr w:val="none" w:sz="0" w:space="0" w:color="auto" w:frame="1"/>
                      </w:rPr>
                      <w:t>paulsm4</w:t>
                    </w:r>
                  </w:hyperlink>
                  <w:r w:rsidRPr="00995839">
                    <w:rPr>
                      <w:rFonts w:ascii="Times New Roman" w:eastAsia="Times New Roman" w:hAnsi="Times New Roman" w:cs="Times New Roman"/>
                      <w:sz w:val="20"/>
                      <w:szCs w:val="20"/>
                    </w:rPr>
                    <w:t> </w:t>
                  </w:r>
                  <w:hyperlink r:id="rId66" w:anchor="comment13184117_10255479" w:history="1">
                    <w:r w:rsidRPr="00995839">
                      <w:rPr>
                        <w:rFonts w:ascii="Times New Roman" w:eastAsia="Times New Roman" w:hAnsi="Times New Roman" w:cs="Times New Roman"/>
                        <w:color w:val="999999"/>
                        <w:sz w:val="24"/>
                        <w:szCs w:val="24"/>
                        <w:u w:val="single"/>
                        <w:bdr w:val="none" w:sz="0" w:space="0" w:color="auto" w:frame="1"/>
                      </w:rPr>
                      <w:t>Apr 21 '12 at 1:49</w:t>
                    </w:r>
                  </w:hyperlink>
                </w:p>
              </w:tc>
            </w:tr>
            <w:tr w:rsidR="00995839" w:rsidRPr="00995839" w:rsidTr="00995839">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995839" w:rsidRPr="00995839" w:rsidRDefault="00995839" w:rsidP="00995839">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bdr w:val="none" w:sz="0" w:space="0" w:color="auto" w:frame="1"/>
                    </w:rPr>
                    <w:t>Q: Is this "homework"? If so, please flag it as such. In any case, take a look at this:</w:t>
                  </w:r>
                  <w:hyperlink r:id="rId67" w:history="1">
                    <w:r w:rsidRPr="00995839">
                      <w:rPr>
                        <w:rFonts w:ascii="Times New Roman" w:eastAsia="Times New Roman" w:hAnsi="Times New Roman" w:cs="Times New Roman"/>
                        <w:color w:val="4A6B82"/>
                        <w:sz w:val="20"/>
                        <w:szCs w:val="20"/>
                        <w:u w:val="single"/>
                        <w:bdr w:val="none" w:sz="0" w:space="0" w:color="auto" w:frame="1"/>
                      </w:rPr>
                      <w:t>en.literateprograms.org/Dijkstra%27s_algorithm_%28Java%29</w:t>
                    </w:r>
                  </w:hyperlink>
                  <w:r w:rsidRPr="00995839">
                    <w:rPr>
                      <w:rFonts w:ascii="Times New Roman" w:eastAsia="Times New Roman" w:hAnsi="Times New Roman" w:cs="Times New Roman"/>
                      <w:sz w:val="20"/>
                      <w:szCs w:val="20"/>
                    </w:rPr>
                    <w:t> – </w:t>
                  </w:r>
                  <w:hyperlink r:id="rId68" w:tooltip="27412 reputation" w:history="1">
                    <w:r w:rsidRPr="00995839">
                      <w:rPr>
                        <w:rFonts w:ascii="Times New Roman" w:eastAsia="Times New Roman" w:hAnsi="Times New Roman" w:cs="Times New Roman"/>
                        <w:color w:val="4A6B82"/>
                        <w:sz w:val="20"/>
                        <w:szCs w:val="20"/>
                        <w:u w:val="single"/>
                        <w:bdr w:val="none" w:sz="0" w:space="0" w:color="auto" w:frame="1"/>
                      </w:rPr>
                      <w:t>paulsm4</w:t>
                    </w:r>
                  </w:hyperlink>
                  <w:r w:rsidRPr="00995839">
                    <w:rPr>
                      <w:rFonts w:ascii="Times New Roman" w:eastAsia="Times New Roman" w:hAnsi="Times New Roman" w:cs="Times New Roman"/>
                      <w:sz w:val="20"/>
                      <w:szCs w:val="20"/>
                    </w:rPr>
                    <w:t> </w:t>
                  </w:r>
                  <w:hyperlink r:id="rId69" w:anchor="comment13184128_10255479" w:history="1">
                    <w:r w:rsidRPr="00995839">
                      <w:rPr>
                        <w:rFonts w:ascii="Times New Roman" w:eastAsia="Times New Roman" w:hAnsi="Times New Roman" w:cs="Times New Roman"/>
                        <w:color w:val="999999"/>
                        <w:sz w:val="24"/>
                        <w:szCs w:val="24"/>
                        <w:u w:val="single"/>
                        <w:bdr w:val="none" w:sz="0" w:space="0" w:color="auto" w:frame="1"/>
                      </w:rPr>
                      <w:t>Apr 21 '12 at 1:51</w:t>
                    </w:r>
                  </w:hyperlink>
                </w:p>
              </w:tc>
            </w:tr>
            <w:tr w:rsidR="00995839" w:rsidRPr="00995839" w:rsidTr="00995839">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995839" w:rsidRPr="00995839" w:rsidRDefault="00995839" w:rsidP="00995839">
                  <w:pPr>
                    <w:spacing w:after="0" w:line="240" w:lineRule="auto"/>
                    <w:rPr>
                      <w:rFonts w:ascii="Times New Roman" w:eastAsia="Times New Roman" w:hAnsi="Times New Roman" w:cs="Times New Roman"/>
                      <w:sz w:val="20"/>
                      <w:szCs w:val="20"/>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bdr w:val="none" w:sz="0" w:space="0" w:color="auto" w:frame="1"/>
                    </w:rPr>
                    <w:t>It is not homework. I know how to implement the class with and without using the edge class. I just want to know if it is correct without the Edge class. Anw thanks for the link.</w:t>
                  </w:r>
                  <w:r w:rsidRPr="00995839">
                    <w:rPr>
                      <w:rFonts w:ascii="Times New Roman" w:eastAsia="Times New Roman" w:hAnsi="Times New Roman" w:cs="Times New Roman"/>
                      <w:sz w:val="20"/>
                      <w:szCs w:val="20"/>
                    </w:rPr>
                    <w:t> – </w:t>
                  </w:r>
                  <w:hyperlink r:id="rId70" w:tooltip="446 reputation" w:history="1">
                    <w:r w:rsidRPr="00995839">
                      <w:rPr>
                        <w:rFonts w:ascii="Times New Roman" w:eastAsia="Times New Roman" w:hAnsi="Times New Roman" w:cs="Times New Roman"/>
                        <w:color w:val="4A6B82"/>
                        <w:sz w:val="20"/>
                        <w:szCs w:val="20"/>
                        <w:u w:val="single"/>
                        <w:bdr w:val="none" w:sz="0" w:space="0" w:color="auto" w:frame="1"/>
                        <w:shd w:val="clear" w:color="auto" w:fill="E0EAF1"/>
                      </w:rPr>
                      <w:t>FranXh</w:t>
                    </w:r>
                  </w:hyperlink>
                  <w:r w:rsidRPr="00995839">
                    <w:rPr>
                      <w:rFonts w:ascii="Times New Roman" w:eastAsia="Times New Roman" w:hAnsi="Times New Roman" w:cs="Times New Roman"/>
                      <w:sz w:val="20"/>
                      <w:szCs w:val="20"/>
                    </w:rPr>
                    <w:t> </w:t>
                  </w:r>
                  <w:hyperlink r:id="rId71" w:anchor="comment13184220_10255479" w:history="1">
                    <w:r w:rsidRPr="00995839">
                      <w:rPr>
                        <w:rFonts w:ascii="Times New Roman" w:eastAsia="Times New Roman" w:hAnsi="Times New Roman" w:cs="Times New Roman"/>
                        <w:color w:val="999999"/>
                        <w:sz w:val="24"/>
                        <w:szCs w:val="24"/>
                        <w:u w:val="single"/>
                        <w:bdr w:val="none" w:sz="0" w:space="0" w:color="auto" w:frame="1"/>
                      </w:rPr>
                      <w:t>Apr 21 '12 at 2:03</w:t>
                    </w:r>
                  </w:hyperlink>
                </w:p>
              </w:tc>
            </w:tr>
          </w:tbl>
          <w:p w:rsidR="00995839" w:rsidRPr="00995839" w:rsidRDefault="00995839" w:rsidP="00995839">
            <w:pPr>
              <w:spacing w:after="0" w:line="555" w:lineRule="atLeast"/>
              <w:textAlignment w:val="baseline"/>
              <w:rPr>
                <w:rFonts w:ascii="Times New Roman" w:eastAsia="Times New Roman" w:hAnsi="Times New Roman" w:cs="Times New Roman"/>
                <w:color w:val="888888"/>
                <w:sz w:val="20"/>
                <w:szCs w:val="20"/>
              </w:rPr>
            </w:pPr>
            <w:r w:rsidRPr="00995839">
              <w:rPr>
                <w:rFonts w:ascii="Times New Roman" w:eastAsia="Times New Roman" w:hAnsi="Times New Roman" w:cs="Times New Roman"/>
                <w:color w:val="888888"/>
                <w:sz w:val="20"/>
                <w:szCs w:val="20"/>
              </w:rPr>
              <w:t>feedback</w:t>
            </w:r>
          </w:p>
        </w:tc>
      </w:tr>
    </w:tbl>
    <w:p w:rsidR="00995839" w:rsidRPr="00995839" w:rsidRDefault="00995839" w:rsidP="00995839">
      <w:pPr>
        <w:spacing w:after="0" w:line="510" w:lineRule="atLeast"/>
        <w:textAlignment w:val="baseline"/>
        <w:outlineLvl w:val="1"/>
        <w:rPr>
          <w:rFonts w:ascii="Trebuchet MS" w:eastAsia="Times New Roman" w:hAnsi="Trebuchet MS" w:cs="Times New Roman"/>
          <w:b/>
          <w:bCs/>
          <w:sz w:val="27"/>
          <w:szCs w:val="27"/>
        </w:rPr>
      </w:pPr>
      <w:r w:rsidRPr="00995839">
        <w:rPr>
          <w:rFonts w:ascii="Trebuchet MS" w:eastAsia="Times New Roman" w:hAnsi="Trebuchet MS" w:cs="Times New Roman"/>
          <w:b/>
          <w:bCs/>
          <w:sz w:val="27"/>
          <w:szCs w:val="27"/>
        </w:rPr>
        <w:t>2 Answers</w:t>
      </w:r>
    </w:p>
    <w:p w:rsidR="00995839" w:rsidRPr="00995839" w:rsidRDefault="00424ECC" w:rsidP="00995839">
      <w:pPr>
        <w:spacing w:line="240" w:lineRule="auto"/>
        <w:textAlignment w:val="baseline"/>
        <w:rPr>
          <w:rFonts w:ascii="Times New Roman" w:eastAsia="Times New Roman" w:hAnsi="Times New Roman" w:cs="Times New Roman"/>
          <w:sz w:val="20"/>
          <w:szCs w:val="20"/>
        </w:rPr>
      </w:pPr>
      <w:hyperlink r:id="rId72" w:anchor="tab-top" w:tooltip="Answers with the latest activity first" w:history="1">
        <w:proofErr w:type="gramStart"/>
        <w:r w:rsidR="00995839" w:rsidRPr="00995839">
          <w:rPr>
            <w:rFonts w:ascii="Times New Roman" w:eastAsia="Times New Roman" w:hAnsi="Times New Roman" w:cs="Times New Roman"/>
            <w:color w:val="777777"/>
            <w:sz w:val="18"/>
            <w:szCs w:val="18"/>
            <w:u w:val="single"/>
            <w:bdr w:val="single" w:sz="6" w:space="0" w:color="FFFFFF" w:frame="1"/>
          </w:rPr>
          <w:t>active</w:t>
        </w:r>
        <w:proofErr w:type="gramEnd"/>
      </w:hyperlink>
      <w:hyperlink r:id="rId73" w:anchor="tab-top" w:tooltip="Answers in the order they were provided" w:history="1">
        <w:r w:rsidR="00995839" w:rsidRPr="00995839">
          <w:rPr>
            <w:rFonts w:ascii="Times New Roman" w:eastAsia="Times New Roman" w:hAnsi="Times New Roman" w:cs="Times New Roman"/>
            <w:color w:val="777777"/>
            <w:sz w:val="18"/>
            <w:szCs w:val="18"/>
            <w:u w:val="single"/>
            <w:bdr w:val="single" w:sz="6" w:space="0" w:color="FFFFFF" w:frame="1"/>
          </w:rPr>
          <w:t>oldest</w:t>
        </w:r>
      </w:hyperlink>
      <w:hyperlink r:id="rId74" w:anchor="tab-top" w:tooltip="Answers with the highest score first" w:history="1">
        <w:r w:rsidR="00995839">
          <w:rPr>
            <w:rFonts w:ascii="Times New Roman" w:eastAsia="Times New Roman" w:hAnsi="Times New Roman" w:cs="Times New Roman"/>
            <w:color w:val="000000"/>
            <w:sz w:val="23"/>
            <w:szCs w:val="23"/>
            <w:u w:val="single"/>
            <w:bdr w:val="single" w:sz="6" w:space="0" w:color="CCCCCC" w:frame="1"/>
            <w:shd w:val="clear" w:color="auto" w:fill="FFFFFF"/>
          </w:rPr>
          <w:t>vo</w:t>
        </w:r>
        <w:r w:rsidR="00995839" w:rsidRPr="00995839">
          <w:rPr>
            <w:rFonts w:ascii="Times New Roman" w:eastAsia="Times New Roman" w:hAnsi="Times New Roman" w:cs="Times New Roman"/>
            <w:color w:val="000000"/>
            <w:sz w:val="23"/>
            <w:szCs w:val="23"/>
            <w:u w:val="single"/>
            <w:bdr w:val="single" w:sz="6" w:space="0" w:color="CCCCCC" w:frame="1"/>
            <w:shd w:val="clear" w:color="auto" w:fill="FFFFFF"/>
          </w:rPr>
          <w:t>es</w:t>
        </w:r>
      </w:hyperlink>
    </w:p>
    <w:tbl>
      <w:tblPr>
        <w:tblW w:w="0" w:type="auto"/>
        <w:tblLayout w:type="fixed"/>
        <w:tblCellMar>
          <w:left w:w="0" w:type="dxa"/>
          <w:right w:w="0" w:type="dxa"/>
        </w:tblCellMar>
        <w:tblLook w:val="04A0" w:firstRow="1" w:lastRow="0" w:firstColumn="1" w:lastColumn="0" w:noHBand="0" w:noVBand="1"/>
      </w:tblPr>
      <w:tblGrid>
        <w:gridCol w:w="810"/>
        <w:gridCol w:w="7830"/>
      </w:tblGrid>
      <w:tr w:rsidR="00995839" w:rsidRPr="00995839" w:rsidTr="00995839">
        <w:tc>
          <w:tcPr>
            <w:tcW w:w="810" w:type="dxa"/>
            <w:tcBorders>
              <w:top w:val="nil"/>
              <w:left w:val="nil"/>
              <w:bottom w:val="nil"/>
              <w:right w:val="nil"/>
            </w:tcBorders>
            <w:shd w:val="clear" w:color="auto" w:fill="auto"/>
            <w:hideMark/>
          </w:tcPr>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bookmarkStart w:id="4" w:name="10255593"/>
            <w:bookmarkEnd w:id="4"/>
            <w:r w:rsidRPr="00995839">
              <w:rPr>
                <w:rFonts w:ascii="Times New Roman" w:eastAsia="Times New Roman" w:hAnsi="Times New Roman" w:cs="Times New Roman"/>
                <w:color w:val="808185"/>
                <w:sz w:val="2"/>
                <w:szCs w:val="2"/>
                <w:bdr w:val="none" w:sz="0" w:space="0" w:color="auto" w:frame="1"/>
              </w:rPr>
              <w:t>epted</w:t>
            </w:r>
          </w:p>
        </w:tc>
        <w:tc>
          <w:tcPr>
            <w:tcW w:w="7830" w:type="dxa"/>
            <w:tcBorders>
              <w:top w:val="nil"/>
              <w:left w:val="nil"/>
              <w:bottom w:val="nil"/>
              <w:right w:val="nil"/>
            </w:tcBorders>
            <w:shd w:val="clear" w:color="auto" w:fill="auto"/>
            <w:vAlign w:val="bottom"/>
            <w:hideMark/>
          </w:tcPr>
          <w:p w:rsidR="00995839" w:rsidRPr="00995839" w:rsidRDefault="00995839" w:rsidP="00995839">
            <w:pPr>
              <w:spacing w:after="0" w:line="270" w:lineRule="atLeast"/>
              <w:textAlignment w:val="baseline"/>
              <w:rPr>
                <w:rFonts w:ascii="Times New Roman" w:eastAsia="Times New Roman" w:hAnsi="Times New Roman" w:cs="Times New Roman"/>
                <w:sz w:val="21"/>
                <w:szCs w:val="21"/>
              </w:rPr>
            </w:pPr>
            <w:r w:rsidRPr="00995839">
              <w:rPr>
                <w:rFonts w:ascii="Times New Roman" w:eastAsia="Times New Roman" w:hAnsi="Times New Roman" w:cs="Times New Roman"/>
                <w:color w:val="FF0000"/>
                <w:sz w:val="21"/>
                <w:szCs w:val="21"/>
              </w:rPr>
              <w:t>You don't have to use an </w:t>
            </w:r>
            <w:r w:rsidRPr="00995839">
              <w:rPr>
                <w:rFonts w:ascii="Consolas" w:eastAsia="Times New Roman" w:hAnsi="Consolas" w:cs="Consolas"/>
                <w:color w:val="FF0000"/>
                <w:sz w:val="21"/>
                <w:szCs w:val="21"/>
                <w:bdr w:val="none" w:sz="0" w:space="0" w:color="auto" w:frame="1"/>
                <w:shd w:val="clear" w:color="auto" w:fill="EEEEEE"/>
              </w:rPr>
              <w:t>Edge</w:t>
            </w:r>
            <w:r w:rsidRPr="00995839">
              <w:rPr>
                <w:rFonts w:ascii="Times New Roman" w:eastAsia="Times New Roman" w:hAnsi="Times New Roman" w:cs="Times New Roman"/>
                <w:color w:val="FF0000"/>
                <w:sz w:val="21"/>
                <w:szCs w:val="21"/>
              </w:rPr>
              <w:t> class. You can use adjacency lists and still represent an </w:t>
            </w:r>
            <w:r w:rsidRPr="00995839">
              <w:rPr>
                <w:rFonts w:ascii="Times New Roman" w:eastAsia="Times New Roman" w:hAnsi="Times New Roman" w:cs="Times New Roman"/>
                <w:b/>
                <w:bCs/>
                <w:color w:val="FF0000"/>
                <w:sz w:val="21"/>
                <w:szCs w:val="21"/>
                <w:bdr w:val="none" w:sz="0" w:space="0" w:color="auto" w:frame="1"/>
              </w:rPr>
              <w:t>unweighted</w:t>
            </w:r>
            <w:r>
              <w:rPr>
                <w:rFonts w:ascii="Times New Roman" w:eastAsia="Times New Roman" w:hAnsi="Times New Roman" w:cs="Times New Roman"/>
                <w:b/>
                <w:bCs/>
                <w:color w:val="FF0000"/>
                <w:sz w:val="21"/>
                <w:szCs w:val="21"/>
                <w:bdr w:val="none" w:sz="0" w:space="0" w:color="auto" w:frame="1"/>
              </w:rPr>
              <w:t xml:space="preserve"> </w:t>
            </w:r>
            <w:r w:rsidRPr="00995839">
              <w:rPr>
                <w:rFonts w:ascii="Times New Roman" w:eastAsia="Times New Roman" w:hAnsi="Times New Roman" w:cs="Times New Roman"/>
                <w:color w:val="FF0000"/>
                <w:sz w:val="21"/>
                <w:szCs w:val="21"/>
              </w:rPr>
              <w:t>graph correctly. For a weighted graph you need a way to represent edge costs, and thus using an</w:t>
            </w:r>
            <w:r w:rsidRPr="00995839">
              <w:rPr>
                <w:rFonts w:ascii="Consolas" w:eastAsia="Times New Roman" w:hAnsi="Consolas" w:cs="Consolas"/>
                <w:color w:val="FF0000"/>
                <w:sz w:val="21"/>
                <w:szCs w:val="21"/>
                <w:bdr w:val="none" w:sz="0" w:space="0" w:color="auto" w:frame="1"/>
                <w:shd w:val="clear" w:color="auto" w:fill="EEEEEE"/>
              </w:rPr>
              <w:t>Edge</w:t>
            </w:r>
            <w:r w:rsidRPr="00995839">
              <w:rPr>
                <w:rFonts w:ascii="Times New Roman" w:eastAsia="Times New Roman" w:hAnsi="Times New Roman" w:cs="Times New Roman"/>
                <w:color w:val="FF0000"/>
                <w:sz w:val="21"/>
                <w:szCs w:val="21"/>
              </w:rPr>
              <w:t> class would be appropriate</w:t>
            </w:r>
            <w:r w:rsidRPr="00995839">
              <w:rPr>
                <w:rFonts w:ascii="Times New Roman" w:eastAsia="Times New Roman" w:hAnsi="Times New Roman" w:cs="Times New Roman"/>
                <w:sz w:val="21"/>
                <w:szCs w:val="21"/>
              </w:rPr>
              <w:t>.</w:t>
            </w:r>
          </w:p>
          <w:p w:rsidR="00995839" w:rsidRPr="00995839" w:rsidRDefault="00995839" w:rsidP="009958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995839">
              <w:rPr>
                <w:rFonts w:ascii="Consolas" w:eastAsia="Times New Roman" w:hAnsi="Consolas" w:cs="Consolas"/>
                <w:color w:val="00008B"/>
                <w:sz w:val="21"/>
                <w:szCs w:val="21"/>
                <w:bdr w:val="none" w:sz="0" w:space="0" w:color="auto" w:frame="1"/>
              </w:rPr>
              <w:t>class</w:t>
            </w:r>
            <w:r w:rsidRPr="00995839">
              <w:rPr>
                <w:rFonts w:ascii="Consolas" w:eastAsia="Times New Roman" w:hAnsi="Consolas" w:cs="Consolas"/>
                <w:color w:val="000000"/>
                <w:sz w:val="21"/>
                <w:szCs w:val="21"/>
                <w:bdr w:val="none" w:sz="0" w:space="0" w:color="auto" w:frame="1"/>
              </w:rPr>
              <w:t xml:space="preserve"> </w:t>
            </w:r>
            <w:r w:rsidRPr="00995839">
              <w:rPr>
                <w:rFonts w:ascii="Consolas" w:eastAsia="Times New Roman" w:hAnsi="Consolas" w:cs="Consolas"/>
                <w:color w:val="2B91AF"/>
                <w:sz w:val="21"/>
                <w:szCs w:val="21"/>
                <w:bdr w:val="none" w:sz="0" w:space="0" w:color="auto" w:frame="1"/>
              </w:rPr>
              <w:t>Graph</w:t>
            </w:r>
            <w:r w:rsidRPr="00995839">
              <w:rPr>
                <w:rFonts w:ascii="Consolas" w:eastAsia="Times New Roman" w:hAnsi="Consolas" w:cs="Consolas"/>
                <w:color w:val="000000"/>
                <w:sz w:val="21"/>
                <w:szCs w:val="21"/>
                <w:bdr w:val="none" w:sz="0" w:space="0" w:color="auto" w:frame="1"/>
              </w:rPr>
              <w:t>&lt;E&gt; {</w:t>
            </w:r>
          </w:p>
          <w:p w:rsidR="00995839" w:rsidRPr="00995839" w:rsidRDefault="00995839" w:rsidP="009958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995839">
              <w:rPr>
                <w:rFonts w:ascii="Consolas" w:eastAsia="Times New Roman" w:hAnsi="Consolas" w:cs="Consolas"/>
                <w:color w:val="000000"/>
                <w:sz w:val="21"/>
                <w:szCs w:val="21"/>
                <w:bdr w:val="none" w:sz="0" w:space="0" w:color="auto" w:frame="1"/>
              </w:rPr>
              <w:t xml:space="preserve">    </w:t>
            </w:r>
            <w:r w:rsidRPr="00995839">
              <w:rPr>
                <w:rFonts w:ascii="Consolas" w:eastAsia="Times New Roman" w:hAnsi="Consolas" w:cs="Consolas"/>
                <w:color w:val="00008B"/>
                <w:sz w:val="21"/>
                <w:szCs w:val="21"/>
                <w:bdr w:val="none" w:sz="0" w:space="0" w:color="auto" w:frame="1"/>
              </w:rPr>
              <w:t>private</w:t>
            </w:r>
            <w:r w:rsidRPr="00995839">
              <w:rPr>
                <w:rFonts w:ascii="Consolas" w:eastAsia="Times New Roman" w:hAnsi="Consolas" w:cs="Consolas"/>
                <w:color w:val="000000"/>
                <w:sz w:val="21"/>
                <w:szCs w:val="21"/>
                <w:bdr w:val="none" w:sz="0" w:space="0" w:color="auto" w:frame="1"/>
              </w:rPr>
              <w:t xml:space="preserve"> </w:t>
            </w:r>
            <w:r w:rsidRPr="00995839">
              <w:rPr>
                <w:rFonts w:ascii="Consolas" w:eastAsia="Times New Roman" w:hAnsi="Consolas" w:cs="Consolas"/>
                <w:color w:val="2B91AF"/>
                <w:sz w:val="21"/>
                <w:szCs w:val="21"/>
                <w:bdr w:val="none" w:sz="0" w:space="0" w:color="auto" w:frame="1"/>
              </w:rPr>
              <w:t>List</w:t>
            </w:r>
            <w:r w:rsidRPr="00995839">
              <w:rPr>
                <w:rFonts w:ascii="Consolas" w:eastAsia="Times New Roman" w:hAnsi="Consolas" w:cs="Consolas"/>
                <w:color w:val="000000"/>
                <w:sz w:val="21"/>
                <w:szCs w:val="21"/>
                <w:bdr w:val="none" w:sz="0" w:space="0" w:color="auto" w:frame="1"/>
              </w:rPr>
              <w:t>&lt;</w:t>
            </w:r>
            <w:r w:rsidRPr="00995839">
              <w:rPr>
                <w:rFonts w:ascii="Consolas" w:eastAsia="Times New Roman" w:hAnsi="Consolas" w:cs="Consolas"/>
                <w:color w:val="2B91AF"/>
                <w:sz w:val="21"/>
                <w:szCs w:val="21"/>
                <w:bdr w:val="none" w:sz="0" w:space="0" w:color="auto" w:frame="1"/>
              </w:rPr>
              <w:t>Vertex</w:t>
            </w:r>
            <w:r w:rsidRPr="00995839">
              <w:rPr>
                <w:rFonts w:ascii="Consolas" w:eastAsia="Times New Roman" w:hAnsi="Consolas" w:cs="Consolas"/>
                <w:color w:val="000000"/>
                <w:sz w:val="21"/>
                <w:szCs w:val="21"/>
                <w:bdr w:val="none" w:sz="0" w:space="0" w:color="auto" w:frame="1"/>
              </w:rPr>
              <w:t>&lt;E&gt;&gt; vertices;</w:t>
            </w:r>
          </w:p>
          <w:p w:rsidR="00995839" w:rsidRPr="00995839" w:rsidRDefault="00995839" w:rsidP="009958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995839" w:rsidRPr="00995839" w:rsidRDefault="00995839" w:rsidP="009958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995839">
              <w:rPr>
                <w:rFonts w:ascii="Consolas" w:eastAsia="Times New Roman" w:hAnsi="Consolas" w:cs="Consolas"/>
                <w:color w:val="000000"/>
                <w:sz w:val="21"/>
                <w:szCs w:val="21"/>
                <w:bdr w:val="none" w:sz="0" w:space="0" w:color="auto" w:frame="1"/>
              </w:rPr>
              <w:t xml:space="preserve">    </w:t>
            </w:r>
            <w:r w:rsidRPr="00995839">
              <w:rPr>
                <w:rFonts w:ascii="Consolas" w:eastAsia="Times New Roman" w:hAnsi="Consolas" w:cs="Consolas"/>
                <w:color w:val="00008B"/>
                <w:sz w:val="21"/>
                <w:szCs w:val="21"/>
                <w:bdr w:val="none" w:sz="0" w:space="0" w:color="auto" w:frame="1"/>
              </w:rPr>
              <w:t>private</w:t>
            </w:r>
            <w:r w:rsidRPr="00995839">
              <w:rPr>
                <w:rFonts w:ascii="Consolas" w:eastAsia="Times New Roman" w:hAnsi="Consolas" w:cs="Consolas"/>
                <w:color w:val="000000"/>
                <w:sz w:val="21"/>
                <w:szCs w:val="21"/>
                <w:bdr w:val="none" w:sz="0" w:space="0" w:color="auto" w:frame="1"/>
              </w:rPr>
              <w:t xml:space="preserve"> </w:t>
            </w:r>
            <w:r w:rsidRPr="00995839">
              <w:rPr>
                <w:rFonts w:ascii="Consolas" w:eastAsia="Times New Roman" w:hAnsi="Consolas" w:cs="Consolas"/>
                <w:color w:val="00008B"/>
                <w:sz w:val="21"/>
                <w:szCs w:val="21"/>
                <w:bdr w:val="none" w:sz="0" w:space="0" w:color="auto" w:frame="1"/>
              </w:rPr>
              <w:t>static</w:t>
            </w:r>
            <w:r w:rsidRPr="00995839">
              <w:rPr>
                <w:rFonts w:ascii="Consolas" w:eastAsia="Times New Roman" w:hAnsi="Consolas" w:cs="Consolas"/>
                <w:color w:val="000000"/>
                <w:sz w:val="21"/>
                <w:szCs w:val="21"/>
                <w:bdr w:val="none" w:sz="0" w:space="0" w:color="auto" w:frame="1"/>
              </w:rPr>
              <w:t xml:space="preserve"> </w:t>
            </w:r>
            <w:r w:rsidRPr="00995839">
              <w:rPr>
                <w:rFonts w:ascii="Consolas" w:eastAsia="Times New Roman" w:hAnsi="Consolas" w:cs="Consolas"/>
                <w:color w:val="00008B"/>
                <w:sz w:val="21"/>
                <w:szCs w:val="21"/>
                <w:bdr w:val="none" w:sz="0" w:space="0" w:color="auto" w:frame="1"/>
              </w:rPr>
              <w:t>class</w:t>
            </w:r>
            <w:r w:rsidRPr="00995839">
              <w:rPr>
                <w:rFonts w:ascii="Consolas" w:eastAsia="Times New Roman" w:hAnsi="Consolas" w:cs="Consolas"/>
                <w:color w:val="000000"/>
                <w:sz w:val="21"/>
                <w:szCs w:val="21"/>
                <w:bdr w:val="none" w:sz="0" w:space="0" w:color="auto" w:frame="1"/>
              </w:rPr>
              <w:t xml:space="preserve"> </w:t>
            </w:r>
            <w:r w:rsidRPr="00995839">
              <w:rPr>
                <w:rFonts w:ascii="Consolas" w:eastAsia="Times New Roman" w:hAnsi="Consolas" w:cs="Consolas"/>
                <w:color w:val="2B91AF"/>
                <w:sz w:val="21"/>
                <w:szCs w:val="21"/>
                <w:bdr w:val="none" w:sz="0" w:space="0" w:color="auto" w:frame="1"/>
              </w:rPr>
              <w:t>Vertex</w:t>
            </w:r>
            <w:r w:rsidRPr="00995839">
              <w:rPr>
                <w:rFonts w:ascii="Consolas" w:eastAsia="Times New Roman" w:hAnsi="Consolas" w:cs="Consolas"/>
                <w:color w:val="000000"/>
                <w:sz w:val="21"/>
                <w:szCs w:val="21"/>
                <w:bdr w:val="none" w:sz="0" w:space="0" w:color="auto" w:frame="1"/>
              </w:rPr>
              <w:t>&lt;E&gt; {</w:t>
            </w:r>
          </w:p>
          <w:p w:rsidR="00995839" w:rsidRPr="00995839" w:rsidRDefault="00995839" w:rsidP="009958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995839">
              <w:rPr>
                <w:rFonts w:ascii="Consolas" w:eastAsia="Times New Roman" w:hAnsi="Consolas" w:cs="Consolas"/>
                <w:color w:val="000000"/>
                <w:sz w:val="21"/>
                <w:szCs w:val="21"/>
                <w:bdr w:val="none" w:sz="0" w:space="0" w:color="auto" w:frame="1"/>
              </w:rPr>
              <w:t xml:space="preserve">        E elem;</w:t>
            </w:r>
          </w:p>
          <w:p w:rsidR="00995839" w:rsidRPr="00995839" w:rsidRDefault="00995839" w:rsidP="009958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995839">
              <w:rPr>
                <w:rFonts w:ascii="Consolas" w:eastAsia="Times New Roman" w:hAnsi="Consolas" w:cs="Consolas"/>
                <w:color w:val="000000"/>
                <w:sz w:val="21"/>
                <w:szCs w:val="21"/>
                <w:bdr w:val="none" w:sz="0" w:space="0" w:color="auto" w:frame="1"/>
              </w:rPr>
              <w:t xml:space="preserve">        </w:t>
            </w:r>
            <w:r w:rsidRPr="00995839">
              <w:rPr>
                <w:rFonts w:ascii="Consolas" w:eastAsia="Times New Roman" w:hAnsi="Consolas" w:cs="Consolas"/>
                <w:color w:val="2B91AF"/>
                <w:sz w:val="21"/>
                <w:szCs w:val="21"/>
                <w:bdr w:val="none" w:sz="0" w:space="0" w:color="auto" w:frame="1"/>
              </w:rPr>
              <w:t>List</w:t>
            </w:r>
            <w:r w:rsidRPr="00995839">
              <w:rPr>
                <w:rFonts w:ascii="Consolas" w:eastAsia="Times New Roman" w:hAnsi="Consolas" w:cs="Consolas"/>
                <w:color w:val="000000"/>
                <w:sz w:val="21"/>
                <w:szCs w:val="21"/>
                <w:bdr w:val="none" w:sz="0" w:space="0" w:color="auto" w:frame="1"/>
              </w:rPr>
              <w:t>&lt;</w:t>
            </w:r>
            <w:r w:rsidRPr="00995839">
              <w:rPr>
                <w:rFonts w:ascii="Consolas" w:eastAsia="Times New Roman" w:hAnsi="Consolas" w:cs="Consolas"/>
                <w:color w:val="2B91AF"/>
                <w:sz w:val="21"/>
                <w:szCs w:val="21"/>
                <w:bdr w:val="none" w:sz="0" w:space="0" w:color="auto" w:frame="1"/>
              </w:rPr>
              <w:t>Vertex</w:t>
            </w:r>
            <w:r w:rsidRPr="00995839">
              <w:rPr>
                <w:rFonts w:ascii="Consolas" w:eastAsia="Times New Roman" w:hAnsi="Consolas" w:cs="Consolas"/>
                <w:color w:val="000000"/>
                <w:sz w:val="21"/>
                <w:szCs w:val="21"/>
                <w:bdr w:val="none" w:sz="0" w:space="0" w:color="auto" w:frame="1"/>
              </w:rPr>
              <w:t>&lt;E&gt;&gt; neighbors;</w:t>
            </w:r>
          </w:p>
          <w:p w:rsidR="00995839" w:rsidRPr="00995839" w:rsidRDefault="00995839" w:rsidP="009958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995839">
              <w:rPr>
                <w:rFonts w:ascii="Consolas" w:eastAsia="Times New Roman" w:hAnsi="Consolas" w:cs="Consolas"/>
                <w:color w:val="000000"/>
                <w:sz w:val="21"/>
                <w:szCs w:val="21"/>
                <w:bdr w:val="none" w:sz="0" w:space="0" w:color="auto" w:frame="1"/>
              </w:rPr>
              <w:t xml:space="preserve">    }</w:t>
            </w:r>
          </w:p>
          <w:p w:rsidR="00995839" w:rsidRPr="00995839" w:rsidRDefault="00995839" w:rsidP="009958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0" w:lineRule="atLeast"/>
              <w:textAlignment w:val="baseline"/>
              <w:rPr>
                <w:rFonts w:ascii="Consolas" w:eastAsia="Times New Roman" w:hAnsi="Consolas" w:cs="Consolas"/>
                <w:sz w:val="21"/>
                <w:szCs w:val="21"/>
              </w:rPr>
            </w:pPr>
            <w:r w:rsidRPr="00995839">
              <w:rPr>
                <w:rFonts w:ascii="Consolas" w:eastAsia="Times New Roman" w:hAnsi="Consolas" w:cs="Consolas"/>
                <w:color w:val="000000"/>
                <w:sz w:val="21"/>
                <w:szCs w:val="21"/>
                <w:bdr w:val="none" w:sz="0" w:space="0" w:color="auto" w:frame="1"/>
              </w:rPr>
              <w:t>}</w:t>
            </w:r>
          </w:p>
          <w:tbl>
            <w:tblPr>
              <w:tblW w:w="9975" w:type="dxa"/>
              <w:tblLayout w:type="fixed"/>
              <w:tblCellMar>
                <w:left w:w="0" w:type="dxa"/>
                <w:right w:w="0" w:type="dxa"/>
              </w:tblCellMar>
              <w:tblLook w:val="04A0" w:firstRow="1" w:lastRow="0" w:firstColumn="1" w:lastColumn="0" w:noHBand="0" w:noVBand="1"/>
            </w:tblPr>
            <w:tblGrid>
              <w:gridCol w:w="4725"/>
              <w:gridCol w:w="2625"/>
              <w:gridCol w:w="2625"/>
            </w:tblGrid>
            <w:tr w:rsidR="00995839" w:rsidRPr="00995839" w:rsidTr="00995839">
              <w:trPr>
                <w:trHeight w:val="870"/>
              </w:trPr>
              <w:tc>
                <w:tcPr>
                  <w:tcW w:w="4725" w:type="dxa"/>
                  <w:tcBorders>
                    <w:top w:val="nil"/>
                    <w:left w:val="nil"/>
                    <w:bottom w:val="nil"/>
                    <w:right w:val="nil"/>
                  </w:tcBorders>
                  <w:shd w:val="clear" w:color="auto" w:fill="auto"/>
                  <w:hideMark/>
                </w:tcPr>
                <w:p w:rsidR="00995839" w:rsidRPr="00995839" w:rsidRDefault="00424ECC" w:rsidP="00995839">
                  <w:pPr>
                    <w:spacing w:after="0" w:line="240" w:lineRule="auto"/>
                    <w:textAlignment w:val="baseline"/>
                    <w:rPr>
                      <w:rFonts w:ascii="Times New Roman" w:eastAsia="Times New Roman" w:hAnsi="Times New Roman" w:cs="Times New Roman"/>
                      <w:sz w:val="20"/>
                      <w:szCs w:val="20"/>
                    </w:rPr>
                  </w:pPr>
                  <w:hyperlink r:id="rId75" w:tooltip="short permalink to this answer" w:history="1">
                    <w:r w:rsidR="00995839" w:rsidRPr="00995839">
                      <w:rPr>
                        <w:rFonts w:ascii="Times New Roman" w:eastAsia="Times New Roman" w:hAnsi="Times New Roman" w:cs="Times New Roman"/>
                        <w:color w:val="888888"/>
                        <w:sz w:val="20"/>
                        <w:szCs w:val="20"/>
                        <w:u w:val="single"/>
                        <w:bdr w:val="none" w:sz="0" w:space="0" w:color="auto" w:frame="1"/>
                      </w:rPr>
                      <w:t>share</w:t>
                    </w:r>
                  </w:hyperlink>
                  <w:r w:rsidR="00995839" w:rsidRPr="00995839">
                    <w:rPr>
                      <w:rFonts w:ascii="Times New Roman" w:eastAsia="Times New Roman" w:hAnsi="Times New Roman" w:cs="Times New Roman"/>
                      <w:color w:val="CCCCCC"/>
                      <w:sz w:val="21"/>
                      <w:szCs w:val="21"/>
                      <w:bdr w:val="none" w:sz="0" w:space="0" w:color="auto" w:frame="1"/>
                    </w:rPr>
                    <w:t>|</w:t>
                  </w:r>
                  <w:hyperlink r:id="rId76" w:history="1">
                    <w:r w:rsidR="00995839" w:rsidRPr="00995839">
                      <w:rPr>
                        <w:rFonts w:ascii="Times New Roman" w:eastAsia="Times New Roman" w:hAnsi="Times New Roman" w:cs="Times New Roman"/>
                        <w:color w:val="888888"/>
                        <w:sz w:val="20"/>
                        <w:szCs w:val="20"/>
                        <w:u w:val="single"/>
                        <w:bdr w:val="none" w:sz="0" w:space="0" w:color="auto" w:frame="1"/>
                      </w:rPr>
                      <w:t>improve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995839" w:rsidRPr="00995839" w:rsidRDefault="00995839" w:rsidP="00995839">
                  <w:pPr>
                    <w:spacing w:after="6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rPr>
                    <w:t>edited </w:t>
                  </w:r>
                  <w:hyperlink r:id="rId77" w:tooltip="show all edits to this post" w:history="1">
                    <w:r w:rsidRPr="00995839">
                      <w:rPr>
                        <w:rFonts w:ascii="Times New Roman" w:eastAsia="Times New Roman" w:hAnsi="Times New Roman" w:cs="Times New Roman"/>
                        <w:color w:val="4A6B82"/>
                        <w:sz w:val="20"/>
                        <w:szCs w:val="20"/>
                        <w:u w:val="single"/>
                        <w:bdr w:val="none" w:sz="0" w:space="0" w:color="auto" w:frame="1"/>
                      </w:rPr>
                      <w:t>Apr 21 '12 at 2:20</w:t>
                    </w:r>
                  </w:hyperlink>
                </w:p>
                <w:p w:rsidR="00995839" w:rsidRPr="00995839" w:rsidRDefault="00995839" w:rsidP="00995839">
                  <w:pPr>
                    <w:spacing w:after="0" w:line="255" w:lineRule="atLeast"/>
                    <w:textAlignment w:val="baseline"/>
                    <w:rPr>
                      <w:rFonts w:ascii="Times New Roman" w:eastAsia="Times New Roman" w:hAnsi="Times New Roman" w:cs="Times New Roman"/>
                      <w:color w:val="888888"/>
                      <w:sz w:val="20"/>
                      <w:szCs w:val="20"/>
                    </w:rPr>
                  </w:pPr>
                </w:p>
              </w:tc>
              <w:tc>
                <w:tcPr>
                  <w:tcW w:w="2625" w:type="dxa"/>
                  <w:tcBorders>
                    <w:top w:val="nil"/>
                    <w:left w:val="nil"/>
                    <w:bottom w:val="nil"/>
                    <w:right w:val="nil"/>
                  </w:tcBorders>
                  <w:shd w:val="clear" w:color="auto" w:fill="auto"/>
                  <w:tcMar>
                    <w:top w:w="30" w:type="dxa"/>
                    <w:left w:w="75" w:type="dxa"/>
                    <w:bottom w:w="0" w:type="dxa"/>
                    <w:right w:w="0" w:type="dxa"/>
                  </w:tcMar>
                  <w:hideMark/>
                </w:tcPr>
                <w:p w:rsidR="00995839" w:rsidRPr="00995839" w:rsidRDefault="00995839" w:rsidP="00995839">
                  <w:pPr>
                    <w:spacing w:after="6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rPr>
                    <w:t>answered </w:t>
                  </w:r>
                  <w:r w:rsidRPr="00995839">
                    <w:rPr>
                      <w:rFonts w:ascii="Times New Roman" w:eastAsia="Times New Roman" w:hAnsi="Times New Roman" w:cs="Times New Roman"/>
                      <w:sz w:val="20"/>
                      <w:szCs w:val="20"/>
                      <w:bdr w:val="none" w:sz="0" w:space="0" w:color="auto" w:frame="1"/>
                    </w:rPr>
                    <w:t>Apr 21 '12 at 2:10</w:t>
                  </w:r>
                </w:p>
                <w:p w:rsidR="00995839" w:rsidRPr="00995839" w:rsidRDefault="00995839" w:rsidP="00995839">
                  <w:pPr>
                    <w:spacing w:after="0" w:line="240" w:lineRule="auto"/>
                    <w:textAlignment w:val="baseline"/>
                    <w:rPr>
                      <w:rFonts w:ascii="Times New Roman" w:eastAsia="Times New Roman" w:hAnsi="Times New Roman" w:cs="Times New Roman"/>
                      <w:color w:val="4A6B82"/>
                      <w:sz w:val="24"/>
                      <w:szCs w:val="24"/>
                      <w:u w:val="single"/>
                      <w:bdr w:val="none" w:sz="0" w:space="0" w:color="auto" w:frame="1"/>
                    </w:rPr>
                  </w:pPr>
                  <w:r w:rsidRPr="00995839">
                    <w:rPr>
                      <w:rFonts w:ascii="Times New Roman" w:eastAsia="Times New Roman" w:hAnsi="Times New Roman" w:cs="Times New Roman"/>
                      <w:sz w:val="20"/>
                      <w:szCs w:val="20"/>
                    </w:rPr>
                    <w:fldChar w:fldCharType="begin"/>
                  </w:r>
                  <w:r w:rsidRPr="00995839">
                    <w:rPr>
                      <w:rFonts w:ascii="Times New Roman" w:eastAsia="Times New Roman" w:hAnsi="Times New Roman" w:cs="Times New Roman"/>
                      <w:sz w:val="20"/>
                      <w:szCs w:val="20"/>
                    </w:rPr>
                    <w:instrText xml:space="preserve"> HYPERLINK "http://stackoverflow.com/users/626318/blackcompe" </w:instrText>
                  </w:r>
                  <w:r w:rsidRPr="00995839">
                    <w:rPr>
                      <w:rFonts w:ascii="Times New Roman" w:eastAsia="Times New Roman" w:hAnsi="Times New Roman" w:cs="Times New Roman"/>
                      <w:sz w:val="20"/>
                      <w:szCs w:val="20"/>
                    </w:rPr>
                    <w:fldChar w:fldCharType="separate"/>
                  </w:r>
                </w:p>
                <w:p w:rsidR="00995839" w:rsidRPr="00995839" w:rsidRDefault="00995839" w:rsidP="00995839">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20"/>
                      <w:szCs w:val="20"/>
                      <w:bdr w:val="none" w:sz="0" w:space="0" w:color="auto" w:frame="1"/>
                    </w:rPr>
                    <w:drawing>
                      <wp:inline distT="0" distB="0" distL="0" distR="0" wp14:anchorId="3C6EA052" wp14:editId="7B094E90">
                        <wp:extent cx="304800" cy="304800"/>
                        <wp:effectExtent l="0" t="0" r="0" b="0"/>
                        <wp:docPr id="8" name="Picture 8" descr="http://www.gravatar.com/avatar/a983ccf67fa7942199386a01feeb43f7?s=32&amp;d=identicon&amp;r=P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gravatar.com/avatar/a983ccf67fa7942199386a01feeb43f7?s=32&amp;d=identicon&amp;r=P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rPr>
                    <w:fldChar w:fldCharType="end"/>
                  </w:r>
                </w:p>
                <w:p w:rsidR="00995839" w:rsidRPr="00995839" w:rsidRDefault="00424ECC" w:rsidP="00995839">
                  <w:pPr>
                    <w:spacing w:after="0" w:line="255" w:lineRule="atLeast"/>
                    <w:textAlignment w:val="baseline"/>
                    <w:rPr>
                      <w:rFonts w:ascii="Times New Roman" w:eastAsia="Times New Roman" w:hAnsi="Times New Roman" w:cs="Times New Roman"/>
                      <w:color w:val="888888"/>
                      <w:sz w:val="20"/>
                      <w:szCs w:val="20"/>
                    </w:rPr>
                  </w:pPr>
                  <w:hyperlink r:id="rId80" w:history="1">
                    <w:r w:rsidR="00995839" w:rsidRPr="00995839">
                      <w:rPr>
                        <w:rFonts w:ascii="Times New Roman" w:eastAsia="Times New Roman" w:hAnsi="Times New Roman" w:cs="Times New Roman"/>
                        <w:color w:val="4A6B82"/>
                        <w:sz w:val="20"/>
                        <w:szCs w:val="20"/>
                        <w:u w:val="single"/>
                        <w:bdr w:val="none" w:sz="0" w:space="0" w:color="auto" w:frame="1"/>
                      </w:rPr>
                      <w:t>blackcompe</w:t>
                    </w:r>
                  </w:hyperlink>
                  <w:r w:rsidR="00995839" w:rsidRPr="00995839">
                    <w:rPr>
                      <w:rFonts w:ascii="Times New Roman" w:eastAsia="Times New Roman" w:hAnsi="Times New Roman" w:cs="Times New Roman"/>
                      <w:color w:val="888888"/>
                      <w:sz w:val="20"/>
                      <w:szCs w:val="20"/>
                    </w:rPr>
                    <w:br/>
                  </w:r>
                  <w:r w:rsidR="00995839" w:rsidRPr="00995839">
                    <w:rPr>
                      <w:rFonts w:ascii="Times New Roman" w:eastAsia="Times New Roman" w:hAnsi="Times New Roman" w:cs="Times New Roman"/>
                      <w:b/>
                      <w:bCs/>
                      <w:color w:val="444444"/>
                      <w:sz w:val="20"/>
                      <w:szCs w:val="20"/>
                      <w:bdr w:val="none" w:sz="0" w:space="0" w:color="auto" w:frame="1"/>
                    </w:rPr>
                    <w:t>1,737</w:t>
                  </w:r>
                  <w:r w:rsidR="00995839" w:rsidRPr="00995839">
                    <w:rPr>
                      <w:rFonts w:ascii="Times New Roman" w:eastAsia="Times New Roman" w:hAnsi="Times New Roman" w:cs="Times New Roman"/>
                      <w:color w:val="808185"/>
                      <w:sz w:val="20"/>
                      <w:szCs w:val="20"/>
                      <w:bdr w:val="none" w:sz="0" w:space="0" w:color="auto" w:frame="1"/>
                    </w:rPr>
                    <w:t>28</w:t>
                  </w:r>
                </w:p>
              </w:tc>
            </w:tr>
          </w:tbl>
          <w:p w:rsidR="00995839" w:rsidRPr="00995839" w:rsidRDefault="00995839" w:rsidP="00995839">
            <w:pPr>
              <w:spacing w:after="0" w:line="240" w:lineRule="auto"/>
              <w:rPr>
                <w:rFonts w:ascii="Times New Roman" w:eastAsia="Times New Roman" w:hAnsi="Times New Roman" w:cs="Times New Roman"/>
                <w:sz w:val="20"/>
                <w:szCs w:val="20"/>
              </w:rPr>
            </w:pPr>
          </w:p>
        </w:tc>
      </w:tr>
      <w:tr w:rsidR="00995839" w:rsidRPr="00995839" w:rsidTr="00995839">
        <w:tc>
          <w:tcPr>
            <w:tcW w:w="810" w:type="dxa"/>
            <w:tcBorders>
              <w:top w:val="nil"/>
              <w:left w:val="nil"/>
              <w:bottom w:val="nil"/>
              <w:right w:val="nil"/>
            </w:tcBorders>
            <w:shd w:val="clear" w:color="auto" w:fill="auto"/>
            <w:hideMark/>
          </w:tcPr>
          <w:p w:rsidR="00995839" w:rsidRPr="00995839" w:rsidRDefault="00995839" w:rsidP="00995839">
            <w:pPr>
              <w:spacing w:after="0" w:line="240" w:lineRule="auto"/>
              <w:rPr>
                <w:rFonts w:ascii="Times New Roman" w:eastAsia="Times New Roman" w:hAnsi="Times New Roman" w:cs="Times New Roman"/>
                <w:sz w:val="20"/>
                <w:szCs w:val="20"/>
              </w:rPr>
            </w:pPr>
          </w:p>
        </w:tc>
        <w:tc>
          <w:tcPr>
            <w:tcW w:w="7830" w:type="dxa"/>
            <w:tcBorders>
              <w:top w:val="nil"/>
              <w:left w:val="nil"/>
              <w:bottom w:val="nil"/>
              <w:right w:val="nil"/>
            </w:tcBorders>
            <w:shd w:val="clear" w:color="auto" w:fill="auto"/>
            <w:vAlign w:val="bottom"/>
            <w:hideMark/>
          </w:tcPr>
          <w:tbl>
            <w:tblPr>
              <w:tblW w:w="9900" w:type="dxa"/>
              <w:tblLayout w:type="fixed"/>
              <w:tblCellMar>
                <w:left w:w="0" w:type="dxa"/>
                <w:right w:w="0" w:type="dxa"/>
              </w:tblCellMar>
              <w:tblLook w:val="04A0" w:firstRow="1" w:lastRow="0" w:firstColumn="1" w:lastColumn="0" w:noHBand="0" w:noVBand="1"/>
            </w:tblPr>
            <w:tblGrid>
              <w:gridCol w:w="225"/>
              <w:gridCol w:w="9675"/>
            </w:tblGrid>
            <w:tr w:rsidR="00995839" w:rsidRPr="00995839" w:rsidTr="00995839">
              <w:tc>
                <w:tcPr>
                  <w:tcW w:w="225" w:type="dxa"/>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995839" w:rsidRPr="00995839" w:rsidRDefault="00995839" w:rsidP="00995839">
                  <w:pPr>
                    <w:spacing w:after="0" w:line="240" w:lineRule="auto"/>
                    <w:rPr>
                      <w:rFonts w:ascii="Times New Roman" w:eastAsia="Times New Roman" w:hAnsi="Times New Roman" w:cs="Times New Roman"/>
                      <w:sz w:val="20"/>
                      <w:szCs w:val="20"/>
                    </w:rPr>
                  </w:pPr>
                </w:p>
              </w:tc>
              <w:tc>
                <w:tcPr>
                  <w:tcW w:w="9675" w:type="dxa"/>
                  <w:tcBorders>
                    <w:top w:val="nil"/>
                    <w:left w:val="nil"/>
                    <w:bottom w:val="dotted" w:sz="6" w:space="0" w:color="DDDDDD"/>
                    <w:right w:val="nil"/>
                  </w:tcBorders>
                  <w:shd w:val="clear" w:color="auto" w:fill="auto"/>
                  <w:tcMar>
                    <w:top w:w="75" w:type="dxa"/>
                    <w:left w:w="105" w:type="dxa"/>
                    <w:bottom w:w="75" w:type="dxa"/>
                    <w:right w:w="90" w:type="dxa"/>
                  </w:tcMar>
                  <w:hideMark/>
                </w:tcPr>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bdr w:val="none" w:sz="0" w:space="0" w:color="auto" w:frame="1"/>
                    </w:rPr>
                    <w:t>Yes this is what I was thinking. To keep track of the other vertices without using an Edge class at all. Thank you!!!!</w:t>
                  </w:r>
                  <w:r w:rsidRPr="00995839">
                    <w:rPr>
                      <w:rFonts w:ascii="Times New Roman" w:eastAsia="Times New Roman" w:hAnsi="Times New Roman" w:cs="Times New Roman"/>
                      <w:sz w:val="20"/>
                      <w:szCs w:val="20"/>
                    </w:rPr>
                    <w:t> – </w:t>
                  </w:r>
                  <w:hyperlink r:id="rId81" w:tooltip="446 reputation" w:history="1">
                    <w:r w:rsidRPr="00995839">
                      <w:rPr>
                        <w:rFonts w:ascii="Times New Roman" w:eastAsia="Times New Roman" w:hAnsi="Times New Roman" w:cs="Times New Roman"/>
                        <w:color w:val="4A6B82"/>
                        <w:sz w:val="20"/>
                        <w:szCs w:val="20"/>
                        <w:u w:val="single"/>
                        <w:bdr w:val="none" w:sz="0" w:space="0" w:color="auto" w:frame="1"/>
                        <w:shd w:val="clear" w:color="auto" w:fill="E0EAF1"/>
                      </w:rPr>
                      <w:t>FranXh</w:t>
                    </w:r>
                  </w:hyperlink>
                  <w:r w:rsidRPr="00995839">
                    <w:rPr>
                      <w:rFonts w:ascii="Times New Roman" w:eastAsia="Times New Roman" w:hAnsi="Times New Roman" w:cs="Times New Roman"/>
                      <w:sz w:val="20"/>
                      <w:szCs w:val="20"/>
                    </w:rPr>
                    <w:t> </w:t>
                  </w:r>
                  <w:hyperlink r:id="rId82" w:anchor="comment13184283_10255593" w:history="1">
                    <w:r w:rsidRPr="00995839">
                      <w:rPr>
                        <w:rFonts w:ascii="Times New Roman" w:eastAsia="Times New Roman" w:hAnsi="Times New Roman" w:cs="Times New Roman"/>
                        <w:color w:val="999999"/>
                        <w:sz w:val="24"/>
                        <w:szCs w:val="24"/>
                        <w:u w:val="single"/>
                        <w:bdr w:val="none" w:sz="0" w:space="0" w:color="auto" w:frame="1"/>
                      </w:rPr>
                      <w:t>Apr 21 '12 at 2:13</w:t>
                    </w:r>
                  </w:hyperlink>
                </w:p>
              </w:tc>
            </w:tr>
            <w:tr w:rsidR="00995839" w:rsidRPr="00995839" w:rsidTr="00995839">
              <w:tc>
                <w:tcPr>
                  <w:tcW w:w="225" w:type="dxa"/>
                  <w:tcBorders>
                    <w:top w:val="nil"/>
                    <w:left w:val="nil"/>
                    <w:bottom w:val="dotted" w:sz="6" w:space="0" w:color="DDDDDD"/>
                    <w:right w:val="nil"/>
                  </w:tcBorders>
                  <w:shd w:val="clear" w:color="auto" w:fill="auto"/>
                  <w:tcMar>
                    <w:top w:w="75" w:type="dxa"/>
                    <w:left w:w="45" w:type="dxa"/>
                    <w:bottom w:w="75" w:type="dxa"/>
                    <w:right w:w="0" w:type="dxa"/>
                  </w:tcMar>
                  <w:vAlign w:val="bottom"/>
                  <w:hideMark/>
                </w:tcPr>
                <w:tbl>
                  <w:tblPr>
                    <w:tblW w:w="0" w:type="auto"/>
                    <w:tblLayout w:type="fixed"/>
                    <w:tblCellMar>
                      <w:left w:w="0" w:type="dxa"/>
                      <w:right w:w="0" w:type="dxa"/>
                    </w:tblCellMar>
                    <w:tblLook w:val="04A0" w:firstRow="1" w:lastRow="0" w:firstColumn="1" w:lastColumn="0" w:noHBand="0" w:noVBand="1"/>
                  </w:tblPr>
                  <w:tblGrid>
                    <w:gridCol w:w="105"/>
                    <w:gridCol w:w="50"/>
                  </w:tblGrid>
                  <w:tr w:rsidR="00995839" w:rsidRPr="00995839" w:rsidTr="00995839">
                    <w:tc>
                      <w:tcPr>
                        <w:tcW w:w="105" w:type="dxa"/>
                        <w:tcBorders>
                          <w:top w:val="nil"/>
                          <w:left w:val="nil"/>
                          <w:bottom w:val="nil"/>
                          <w:right w:val="nil"/>
                        </w:tcBorders>
                        <w:shd w:val="clear" w:color="auto" w:fill="auto"/>
                        <w:vAlign w:val="bottom"/>
                        <w:hideMark/>
                      </w:tcPr>
                      <w:p w:rsidR="00995839" w:rsidRPr="00995839" w:rsidRDefault="00995839" w:rsidP="00995839">
                        <w:pPr>
                          <w:spacing w:after="0" w:line="240" w:lineRule="auto"/>
                          <w:rPr>
                            <w:rFonts w:ascii="Times New Roman" w:eastAsia="Times New Roman" w:hAnsi="Times New Roman" w:cs="Times New Roman"/>
                            <w:sz w:val="20"/>
                            <w:szCs w:val="20"/>
                          </w:rPr>
                        </w:pPr>
                        <w:r w:rsidRPr="00995839">
                          <w:rPr>
                            <w:rFonts w:ascii="Times New Roman" w:eastAsia="Times New Roman" w:hAnsi="Times New Roman" w:cs="Times New Roman"/>
                            <w:b/>
                            <w:bCs/>
                            <w:color w:val="666666"/>
                            <w:sz w:val="21"/>
                            <w:szCs w:val="21"/>
                            <w:bdr w:val="none" w:sz="0" w:space="0" w:color="auto" w:frame="1"/>
                          </w:rPr>
                          <w:t>1</w:t>
                        </w:r>
                      </w:p>
                    </w:tc>
                    <w:tc>
                      <w:tcPr>
                        <w:tcW w:w="50" w:type="dxa"/>
                        <w:tcBorders>
                          <w:top w:val="nil"/>
                          <w:left w:val="nil"/>
                          <w:bottom w:val="nil"/>
                          <w:right w:val="nil"/>
                        </w:tcBorders>
                        <w:shd w:val="clear" w:color="auto" w:fill="auto"/>
                        <w:vAlign w:val="bottom"/>
                        <w:hideMark/>
                      </w:tcPr>
                      <w:p w:rsidR="00995839" w:rsidRPr="00995839" w:rsidRDefault="00995839" w:rsidP="00995839">
                        <w:pPr>
                          <w:spacing w:after="0" w:line="240" w:lineRule="auto"/>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rPr>
                          <w:t> </w:t>
                        </w:r>
                      </w:p>
                    </w:tc>
                  </w:tr>
                </w:tbl>
                <w:p w:rsidR="00995839" w:rsidRPr="00995839" w:rsidRDefault="00995839" w:rsidP="00995839">
                  <w:pPr>
                    <w:spacing w:after="0" w:line="240" w:lineRule="auto"/>
                    <w:rPr>
                      <w:rFonts w:ascii="Times New Roman" w:eastAsia="Times New Roman" w:hAnsi="Times New Roman" w:cs="Times New Roman"/>
                      <w:sz w:val="20"/>
                      <w:szCs w:val="20"/>
                    </w:rPr>
                  </w:pPr>
                </w:p>
              </w:tc>
              <w:tc>
                <w:tcPr>
                  <w:tcW w:w="9675" w:type="dxa"/>
                  <w:tcBorders>
                    <w:top w:val="nil"/>
                    <w:left w:val="nil"/>
                    <w:bottom w:val="dotted" w:sz="6" w:space="0" w:color="DDDDDD"/>
                    <w:right w:val="nil"/>
                  </w:tcBorders>
                  <w:shd w:val="clear" w:color="auto" w:fill="auto"/>
                  <w:tcMar>
                    <w:top w:w="75" w:type="dxa"/>
                    <w:left w:w="105" w:type="dxa"/>
                    <w:bottom w:w="75" w:type="dxa"/>
                    <w:right w:w="90" w:type="dxa"/>
                  </w:tcMar>
                  <w:hideMark/>
                </w:tcPr>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bdr w:val="none" w:sz="0" w:space="0" w:color="auto" w:frame="1"/>
                    </w:rPr>
                    <w:t>All well and good until you need a weighted directed graph. Then you'll need metadata or better yet an Edge class.</w:t>
                  </w:r>
                  <w:r w:rsidRPr="00995839">
                    <w:rPr>
                      <w:rFonts w:ascii="Times New Roman" w:eastAsia="Times New Roman" w:hAnsi="Times New Roman" w:cs="Times New Roman"/>
                      <w:sz w:val="20"/>
                      <w:szCs w:val="20"/>
                    </w:rPr>
                    <w:t> – </w:t>
                  </w:r>
                  <w:hyperlink r:id="rId83" w:tooltip="7162 reputation" w:history="1">
                    <w:r w:rsidRPr="00995839">
                      <w:rPr>
                        <w:rFonts w:ascii="Times New Roman" w:eastAsia="Times New Roman" w:hAnsi="Times New Roman" w:cs="Times New Roman"/>
                        <w:color w:val="4A6B82"/>
                        <w:sz w:val="20"/>
                        <w:szCs w:val="20"/>
                        <w:u w:val="single"/>
                        <w:bdr w:val="none" w:sz="0" w:space="0" w:color="auto" w:frame="1"/>
                      </w:rPr>
                      <w:t>Andrew Finnell</w:t>
                    </w:r>
                  </w:hyperlink>
                  <w:r w:rsidRPr="00995839">
                    <w:rPr>
                      <w:rFonts w:ascii="Times New Roman" w:eastAsia="Times New Roman" w:hAnsi="Times New Roman" w:cs="Times New Roman"/>
                      <w:sz w:val="20"/>
                      <w:szCs w:val="20"/>
                    </w:rPr>
                    <w:t> </w:t>
                  </w:r>
                  <w:hyperlink r:id="rId84" w:anchor="comment13184309_10255593" w:history="1">
                    <w:r w:rsidRPr="00995839">
                      <w:rPr>
                        <w:rFonts w:ascii="Times New Roman" w:eastAsia="Times New Roman" w:hAnsi="Times New Roman" w:cs="Times New Roman"/>
                        <w:color w:val="999999"/>
                        <w:sz w:val="24"/>
                        <w:szCs w:val="24"/>
                        <w:u w:val="single"/>
                        <w:bdr w:val="none" w:sz="0" w:space="0" w:color="auto" w:frame="1"/>
                      </w:rPr>
                      <w:t>Apr 21 '12 at 2:16</w:t>
                    </w:r>
                  </w:hyperlink>
                </w:p>
              </w:tc>
            </w:tr>
            <w:tr w:rsidR="00995839" w:rsidRPr="00995839" w:rsidTr="00995839">
              <w:tc>
                <w:tcPr>
                  <w:tcW w:w="225" w:type="dxa"/>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995839" w:rsidRPr="00995839" w:rsidRDefault="00995839" w:rsidP="00995839">
                  <w:pPr>
                    <w:spacing w:after="0" w:line="240" w:lineRule="auto"/>
                    <w:rPr>
                      <w:rFonts w:ascii="Times New Roman" w:eastAsia="Times New Roman" w:hAnsi="Times New Roman" w:cs="Times New Roman"/>
                      <w:sz w:val="20"/>
                      <w:szCs w:val="20"/>
                    </w:rPr>
                  </w:pPr>
                </w:p>
              </w:tc>
              <w:tc>
                <w:tcPr>
                  <w:tcW w:w="9675" w:type="dxa"/>
                  <w:tcBorders>
                    <w:top w:val="nil"/>
                    <w:left w:val="nil"/>
                    <w:bottom w:val="dotted" w:sz="6" w:space="0" w:color="DDDDDD"/>
                    <w:right w:val="nil"/>
                  </w:tcBorders>
                  <w:shd w:val="clear" w:color="auto" w:fill="auto"/>
                  <w:tcMar>
                    <w:top w:w="75" w:type="dxa"/>
                    <w:left w:w="105" w:type="dxa"/>
                    <w:bottom w:w="75" w:type="dxa"/>
                    <w:right w:w="90" w:type="dxa"/>
                  </w:tcMar>
                  <w:hideMark/>
                </w:tcPr>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bdr w:val="none" w:sz="0" w:space="0" w:color="auto" w:frame="1"/>
                    </w:rPr>
                    <w:t>@AndrewFinnell: Thanks. Updated.</w:t>
                  </w:r>
                  <w:r w:rsidRPr="00995839">
                    <w:rPr>
                      <w:rFonts w:ascii="Times New Roman" w:eastAsia="Times New Roman" w:hAnsi="Times New Roman" w:cs="Times New Roman"/>
                      <w:sz w:val="20"/>
                      <w:szCs w:val="20"/>
                    </w:rPr>
                    <w:t> – </w:t>
                  </w:r>
                  <w:hyperlink r:id="rId85" w:tooltip="1737 reputation" w:history="1">
                    <w:r w:rsidRPr="00995839">
                      <w:rPr>
                        <w:rFonts w:ascii="Times New Roman" w:eastAsia="Times New Roman" w:hAnsi="Times New Roman" w:cs="Times New Roman"/>
                        <w:color w:val="4A6B82"/>
                        <w:sz w:val="20"/>
                        <w:szCs w:val="20"/>
                        <w:u w:val="single"/>
                        <w:bdr w:val="none" w:sz="0" w:space="0" w:color="auto" w:frame="1"/>
                      </w:rPr>
                      <w:t>blackcompe</w:t>
                    </w:r>
                  </w:hyperlink>
                  <w:r w:rsidRPr="00995839">
                    <w:rPr>
                      <w:rFonts w:ascii="Times New Roman" w:eastAsia="Times New Roman" w:hAnsi="Times New Roman" w:cs="Times New Roman"/>
                      <w:sz w:val="20"/>
                      <w:szCs w:val="20"/>
                    </w:rPr>
                    <w:t> </w:t>
                  </w:r>
                  <w:hyperlink r:id="rId86" w:anchor="comment13184335_10255593" w:history="1">
                    <w:r w:rsidRPr="00995839">
                      <w:rPr>
                        <w:rFonts w:ascii="Times New Roman" w:eastAsia="Times New Roman" w:hAnsi="Times New Roman" w:cs="Times New Roman"/>
                        <w:color w:val="999999"/>
                        <w:sz w:val="24"/>
                        <w:szCs w:val="24"/>
                        <w:u w:val="single"/>
                        <w:bdr w:val="none" w:sz="0" w:space="0" w:color="auto" w:frame="1"/>
                      </w:rPr>
                      <w:t>Apr 21 '12 at 2:21</w:t>
                    </w:r>
                  </w:hyperlink>
                </w:p>
              </w:tc>
            </w:tr>
            <w:tr w:rsidR="00995839" w:rsidRPr="00995839" w:rsidTr="00995839">
              <w:tc>
                <w:tcPr>
                  <w:tcW w:w="225" w:type="dxa"/>
                  <w:tcBorders>
                    <w:top w:val="nil"/>
                    <w:left w:val="nil"/>
                    <w:bottom w:val="dotted" w:sz="6" w:space="0" w:color="DDDDDD"/>
                    <w:right w:val="nil"/>
                  </w:tcBorders>
                  <w:shd w:val="clear" w:color="auto" w:fill="auto"/>
                  <w:tcMar>
                    <w:top w:w="75" w:type="dxa"/>
                    <w:left w:w="0" w:type="dxa"/>
                    <w:bottom w:w="75" w:type="dxa"/>
                    <w:right w:w="0" w:type="dxa"/>
                  </w:tcMar>
                  <w:vAlign w:val="bottom"/>
                  <w:hideMark/>
                </w:tcPr>
                <w:p w:rsidR="00995839" w:rsidRPr="00995839" w:rsidRDefault="00995839" w:rsidP="00995839">
                  <w:pPr>
                    <w:spacing w:after="0" w:line="240" w:lineRule="auto"/>
                    <w:rPr>
                      <w:rFonts w:ascii="Times New Roman" w:eastAsia="Times New Roman" w:hAnsi="Times New Roman" w:cs="Times New Roman"/>
                      <w:sz w:val="20"/>
                      <w:szCs w:val="20"/>
                    </w:rPr>
                  </w:pPr>
                </w:p>
              </w:tc>
              <w:tc>
                <w:tcPr>
                  <w:tcW w:w="9675" w:type="dxa"/>
                  <w:tcBorders>
                    <w:top w:val="nil"/>
                    <w:left w:val="nil"/>
                    <w:bottom w:val="dotted" w:sz="6" w:space="0" w:color="DDDDDD"/>
                    <w:right w:val="nil"/>
                  </w:tcBorders>
                  <w:shd w:val="clear" w:color="auto" w:fill="auto"/>
                  <w:tcMar>
                    <w:top w:w="75" w:type="dxa"/>
                    <w:left w:w="105" w:type="dxa"/>
                    <w:bottom w:w="75" w:type="dxa"/>
                    <w:right w:w="90" w:type="dxa"/>
                  </w:tcMar>
                  <w:hideMark/>
                </w:tcPr>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r w:rsidRPr="00995839">
                    <w:rPr>
                      <w:rFonts w:ascii="Times New Roman" w:eastAsia="Times New Roman" w:hAnsi="Times New Roman" w:cs="Times New Roman"/>
                      <w:sz w:val="20"/>
                      <w:szCs w:val="20"/>
                      <w:bdr w:val="none" w:sz="0" w:space="0" w:color="auto" w:frame="1"/>
                    </w:rPr>
                    <w:t>+1 Short and to the point. The best kind of code.</w:t>
                  </w:r>
                  <w:r w:rsidRPr="00995839">
                    <w:rPr>
                      <w:rFonts w:ascii="Times New Roman" w:eastAsia="Times New Roman" w:hAnsi="Times New Roman" w:cs="Times New Roman"/>
                      <w:sz w:val="20"/>
                      <w:szCs w:val="20"/>
                    </w:rPr>
                    <w:t> – </w:t>
                  </w:r>
                  <w:hyperlink r:id="rId87" w:tooltip="7162 reputation" w:history="1">
                    <w:r w:rsidRPr="00995839">
                      <w:rPr>
                        <w:rFonts w:ascii="Times New Roman" w:eastAsia="Times New Roman" w:hAnsi="Times New Roman" w:cs="Times New Roman"/>
                        <w:color w:val="4A6B82"/>
                        <w:sz w:val="20"/>
                        <w:szCs w:val="20"/>
                        <w:u w:val="single"/>
                        <w:bdr w:val="none" w:sz="0" w:space="0" w:color="auto" w:frame="1"/>
                      </w:rPr>
                      <w:t>Andrew Finnell</w:t>
                    </w:r>
                  </w:hyperlink>
                  <w:r w:rsidRPr="00995839">
                    <w:rPr>
                      <w:rFonts w:ascii="Times New Roman" w:eastAsia="Times New Roman" w:hAnsi="Times New Roman" w:cs="Times New Roman"/>
                      <w:sz w:val="20"/>
                      <w:szCs w:val="20"/>
                    </w:rPr>
                    <w:t> </w:t>
                  </w:r>
                  <w:hyperlink r:id="rId88" w:anchor="comment13184343_10255593" w:history="1">
                    <w:r w:rsidRPr="00995839">
                      <w:rPr>
                        <w:rFonts w:ascii="Times New Roman" w:eastAsia="Times New Roman" w:hAnsi="Times New Roman" w:cs="Times New Roman"/>
                        <w:color w:val="999999"/>
                        <w:sz w:val="24"/>
                        <w:szCs w:val="24"/>
                        <w:u w:val="single"/>
                        <w:bdr w:val="none" w:sz="0" w:space="0" w:color="auto" w:frame="1"/>
                      </w:rPr>
                      <w:t>Apr 21 '12 at 2:22</w:t>
                    </w:r>
                  </w:hyperlink>
                </w:p>
              </w:tc>
            </w:tr>
          </w:tbl>
          <w:p w:rsidR="00995839" w:rsidRPr="00995839" w:rsidRDefault="00995839" w:rsidP="00995839">
            <w:pPr>
              <w:spacing w:after="0" w:line="555" w:lineRule="atLeast"/>
              <w:textAlignment w:val="baseline"/>
              <w:rPr>
                <w:rFonts w:ascii="Times New Roman" w:eastAsia="Times New Roman" w:hAnsi="Times New Roman" w:cs="Times New Roman"/>
                <w:color w:val="888888"/>
                <w:sz w:val="20"/>
                <w:szCs w:val="20"/>
              </w:rPr>
            </w:pPr>
            <w:r w:rsidRPr="00995839">
              <w:rPr>
                <w:rFonts w:ascii="Times New Roman" w:eastAsia="Times New Roman" w:hAnsi="Times New Roman" w:cs="Times New Roman"/>
                <w:color w:val="888888"/>
                <w:sz w:val="20"/>
                <w:szCs w:val="20"/>
              </w:rPr>
              <w:t>feedback</w:t>
            </w:r>
          </w:p>
        </w:tc>
      </w:tr>
    </w:tbl>
    <w:p w:rsidR="00995839" w:rsidRPr="00995839" w:rsidRDefault="00995839" w:rsidP="00995839">
      <w:pPr>
        <w:spacing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noProof/>
          <w:color w:val="4A6B82"/>
          <w:sz w:val="20"/>
          <w:szCs w:val="20"/>
          <w:bdr w:val="none" w:sz="0" w:space="0" w:color="auto" w:frame="1"/>
        </w:rPr>
        <w:lastRenderedPageBreak/>
        <w:drawing>
          <wp:inline distT="0" distB="0" distL="0" distR="0">
            <wp:extent cx="6934200" cy="857250"/>
            <wp:effectExtent l="0" t="0" r="0" b="0"/>
            <wp:docPr id="7" name="Picture 7" descr="http://static.adzerk.net/Advertisers/a61df59863ed44e59446d0b9bb805c56.jpg">
              <a:hlinkClick xmlns:a="http://schemas.openxmlformats.org/drawingml/2006/main" r:id="rId8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adzerk.net/Advertisers/a61df59863ed44e59446d0b9bb805c56.jpg">
                      <a:hlinkClick r:id="rId89" tgtFrame="&quot;_blank&quot;" tooltip="&quot;&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764"/>
        <w:gridCol w:w="7876"/>
      </w:tblGrid>
      <w:tr w:rsidR="00995839" w:rsidRPr="00995839" w:rsidTr="00995839">
        <w:tc>
          <w:tcPr>
            <w:tcW w:w="900" w:type="dxa"/>
            <w:tcBorders>
              <w:top w:val="nil"/>
              <w:left w:val="nil"/>
              <w:bottom w:val="nil"/>
              <w:right w:val="nil"/>
            </w:tcBorders>
            <w:shd w:val="clear" w:color="auto" w:fill="auto"/>
            <w:hideMark/>
          </w:tcPr>
          <w:p w:rsidR="00995839" w:rsidRPr="00995839" w:rsidRDefault="00995839" w:rsidP="00995839">
            <w:pPr>
              <w:spacing w:after="0" w:line="240" w:lineRule="auto"/>
              <w:jc w:val="center"/>
              <w:textAlignment w:val="baseline"/>
              <w:rPr>
                <w:rFonts w:ascii="Times New Roman" w:eastAsia="Times New Roman" w:hAnsi="Times New Roman" w:cs="Times New Roman"/>
                <w:sz w:val="20"/>
                <w:szCs w:val="20"/>
              </w:rPr>
            </w:pPr>
            <w:bookmarkStart w:id="5" w:name="10255573"/>
            <w:bookmarkEnd w:id="5"/>
            <w:r w:rsidRPr="00995839">
              <w:rPr>
                <w:rFonts w:ascii="Times New Roman" w:eastAsia="Times New Roman" w:hAnsi="Times New Roman" w:cs="Times New Roman"/>
                <w:sz w:val="20"/>
                <w:szCs w:val="20"/>
              </w:rPr>
              <w:t>up vote</w:t>
            </w:r>
            <w:r w:rsidRPr="00995839">
              <w:rPr>
                <w:rFonts w:ascii="Times New Roman" w:eastAsia="Times New Roman" w:hAnsi="Times New Roman" w:cs="Times New Roman"/>
                <w:color w:val="555555"/>
                <w:sz w:val="36"/>
                <w:szCs w:val="36"/>
                <w:bdr w:val="none" w:sz="0" w:space="0" w:color="auto" w:frame="1"/>
              </w:rPr>
              <w:t>2</w:t>
            </w:r>
            <w:r w:rsidRPr="00995839">
              <w:rPr>
                <w:rFonts w:ascii="Times New Roman" w:eastAsia="Times New Roman" w:hAnsi="Times New Roman" w:cs="Times New Roman"/>
                <w:sz w:val="20"/>
                <w:szCs w:val="20"/>
              </w:rPr>
              <w:t>down vote</w:t>
            </w:r>
          </w:p>
        </w:tc>
        <w:tc>
          <w:tcPr>
            <w:tcW w:w="0" w:type="auto"/>
            <w:tcBorders>
              <w:top w:val="nil"/>
              <w:left w:val="nil"/>
              <w:bottom w:val="nil"/>
              <w:right w:val="nil"/>
            </w:tcBorders>
            <w:shd w:val="clear" w:color="auto" w:fill="auto"/>
            <w:vAlign w:val="bottom"/>
            <w:hideMark/>
          </w:tcPr>
          <w:p w:rsidR="00995839" w:rsidRPr="00995839" w:rsidRDefault="00995839" w:rsidP="00995839">
            <w:pPr>
              <w:spacing w:after="75" w:line="270" w:lineRule="atLeast"/>
              <w:textAlignment w:val="baseline"/>
              <w:rPr>
                <w:rFonts w:ascii="Times New Roman" w:eastAsia="Times New Roman" w:hAnsi="Times New Roman" w:cs="Times New Roman"/>
                <w:sz w:val="21"/>
                <w:szCs w:val="21"/>
              </w:rPr>
            </w:pPr>
            <w:r w:rsidRPr="00995839">
              <w:rPr>
                <w:rFonts w:ascii="Times New Roman" w:eastAsia="Times New Roman" w:hAnsi="Times New Roman" w:cs="Times New Roman"/>
                <w:sz w:val="21"/>
                <w:szCs w:val="21"/>
              </w:rPr>
              <w:t>Typically, a </w:t>
            </w:r>
            <w:hyperlink r:id="rId91" w:anchor="Representations" w:history="1">
              <w:r w:rsidRPr="00995839">
                <w:rPr>
                  <w:rFonts w:ascii="Times New Roman" w:eastAsia="Times New Roman" w:hAnsi="Times New Roman" w:cs="Times New Roman"/>
                  <w:i/>
                  <w:iCs/>
                  <w:color w:val="4A6B82"/>
                  <w:sz w:val="21"/>
                  <w:szCs w:val="21"/>
                  <w:u w:val="single"/>
                  <w:bdr w:val="none" w:sz="0" w:space="0" w:color="auto" w:frame="1"/>
                </w:rPr>
                <w:t>representation</w:t>
              </w:r>
            </w:hyperlink>
            <w:r w:rsidRPr="00995839">
              <w:rPr>
                <w:rFonts w:ascii="Times New Roman" w:eastAsia="Times New Roman" w:hAnsi="Times New Roman" w:cs="Times New Roman"/>
                <w:sz w:val="21"/>
                <w:szCs w:val="21"/>
              </w:rPr>
              <w:t> is chosen based in its suitability to the intended use. In this simple example</w:t>
            </w:r>
            <w:proofErr w:type="gramStart"/>
            <w:r w:rsidRPr="00995839">
              <w:rPr>
                <w:rFonts w:ascii="Times New Roman" w:eastAsia="Times New Roman" w:hAnsi="Times New Roman" w:cs="Times New Roman"/>
                <w:sz w:val="21"/>
                <w:szCs w:val="21"/>
              </w:rPr>
              <w:t>,</w:t>
            </w:r>
            <w:proofErr w:type="gramEnd"/>
            <w:r w:rsidR="00424ECC">
              <w:fldChar w:fldCharType="begin"/>
            </w:r>
            <w:r w:rsidR="00424ECC">
              <w:instrText xml:space="preserve"> HYPERLINK "https://sites.google.com/site/drjohnbmatthews/graphpanel" </w:instrText>
            </w:r>
            <w:r w:rsidR="00424ECC">
              <w:fldChar w:fldCharType="separate"/>
            </w:r>
            <w:r w:rsidRPr="00995839">
              <w:rPr>
                <w:rFonts w:ascii="Consolas" w:eastAsia="Times New Roman" w:hAnsi="Consolas" w:cs="Consolas"/>
                <w:color w:val="4A6B82"/>
                <w:sz w:val="21"/>
                <w:szCs w:val="21"/>
                <w:u w:val="single"/>
                <w:bdr w:val="none" w:sz="0" w:space="0" w:color="auto" w:frame="1"/>
                <w:shd w:val="clear" w:color="auto" w:fill="EEEEEE"/>
              </w:rPr>
              <w:t>GraphPanel</w:t>
            </w:r>
            <w:r w:rsidR="00424ECC">
              <w:rPr>
                <w:rFonts w:ascii="Consolas" w:eastAsia="Times New Roman" w:hAnsi="Consolas" w:cs="Consolas"/>
                <w:color w:val="4A6B82"/>
                <w:sz w:val="21"/>
                <w:szCs w:val="21"/>
                <w:u w:val="single"/>
                <w:bdr w:val="none" w:sz="0" w:space="0" w:color="auto" w:frame="1"/>
                <w:shd w:val="clear" w:color="auto" w:fill="EEEEEE"/>
              </w:rPr>
              <w:fldChar w:fldCharType="end"/>
            </w:r>
            <w:r w:rsidRPr="00995839">
              <w:rPr>
                <w:rFonts w:ascii="Times New Roman" w:eastAsia="Times New Roman" w:hAnsi="Times New Roman" w:cs="Times New Roman"/>
                <w:sz w:val="21"/>
                <w:szCs w:val="21"/>
              </w:rPr>
              <w:t> uses nothing more than a </w:t>
            </w:r>
            <w:r w:rsidRPr="00995839">
              <w:rPr>
                <w:rFonts w:ascii="Consolas" w:eastAsia="Times New Roman" w:hAnsi="Consolas" w:cs="Consolas"/>
                <w:sz w:val="21"/>
                <w:szCs w:val="21"/>
                <w:bdr w:val="none" w:sz="0" w:space="0" w:color="auto" w:frame="1"/>
                <w:shd w:val="clear" w:color="auto" w:fill="EEEEEE"/>
              </w:rPr>
              <w:t>List&lt;Edge&gt;</w:t>
            </w:r>
            <w:r w:rsidRPr="00995839">
              <w:rPr>
                <w:rFonts w:ascii="Times New Roman" w:eastAsia="Times New Roman" w:hAnsi="Times New Roman" w:cs="Times New Roman"/>
                <w:sz w:val="21"/>
                <w:szCs w:val="21"/>
              </w:rPr>
              <w:t> as its model.</w:t>
            </w:r>
          </w:p>
          <w:tbl>
            <w:tblPr>
              <w:tblW w:w="9975" w:type="dxa"/>
              <w:tblCellMar>
                <w:left w:w="0" w:type="dxa"/>
                <w:right w:w="0" w:type="dxa"/>
              </w:tblCellMar>
              <w:tblLook w:val="04A0" w:firstRow="1" w:lastRow="0" w:firstColumn="1" w:lastColumn="0" w:noHBand="0" w:noVBand="1"/>
            </w:tblPr>
            <w:tblGrid>
              <w:gridCol w:w="7350"/>
              <w:gridCol w:w="2625"/>
            </w:tblGrid>
            <w:tr w:rsidR="00995839" w:rsidRPr="00995839">
              <w:trPr>
                <w:trHeight w:val="870"/>
              </w:trPr>
              <w:tc>
                <w:tcPr>
                  <w:tcW w:w="0" w:type="auto"/>
                  <w:tcBorders>
                    <w:top w:val="nil"/>
                    <w:left w:val="nil"/>
                    <w:bottom w:val="nil"/>
                    <w:right w:val="nil"/>
                  </w:tcBorders>
                  <w:shd w:val="clear" w:color="auto" w:fill="auto"/>
                  <w:hideMark/>
                </w:tcPr>
                <w:p w:rsidR="00995839" w:rsidRPr="00995839" w:rsidRDefault="00424ECC" w:rsidP="00995839">
                  <w:pPr>
                    <w:spacing w:after="0" w:line="240" w:lineRule="auto"/>
                    <w:textAlignment w:val="baseline"/>
                    <w:rPr>
                      <w:rFonts w:ascii="Times New Roman" w:eastAsia="Times New Roman" w:hAnsi="Times New Roman" w:cs="Times New Roman"/>
                      <w:sz w:val="20"/>
                      <w:szCs w:val="20"/>
                    </w:rPr>
                  </w:pPr>
                  <w:hyperlink r:id="rId92" w:tooltip="short permalink to this answer" w:history="1">
                    <w:r w:rsidR="00995839" w:rsidRPr="00995839">
                      <w:rPr>
                        <w:rFonts w:ascii="Times New Roman" w:eastAsia="Times New Roman" w:hAnsi="Times New Roman" w:cs="Times New Roman"/>
                        <w:color w:val="888888"/>
                        <w:sz w:val="20"/>
                        <w:szCs w:val="20"/>
                        <w:u w:val="single"/>
                        <w:bdr w:val="none" w:sz="0" w:space="0" w:color="auto" w:frame="1"/>
                      </w:rPr>
                      <w:t>share</w:t>
                    </w:r>
                  </w:hyperlink>
                  <w:r w:rsidR="00995839" w:rsidRPr="00995839">
                    <w:rPr>
                      <w:rFonts w:ascii="Times New Roman" w:eastAsia="Times New Roman" w:hAnsi="Times New Roman" w:cs="Times New Roman"/>
                      <w:color w:val="CCCCCC"/>
                      <w:sz w:val="21"/>
                      <w:szCs w:val="21"/>
                      <w:bdr w:val="none" w:sz="0" w:space="0" w:color="auto" w:frame="1"/>
                    </w:rPr>
                    <w:t>|</w:t>
                  </w:r>
                  <w:hyperlink r:id="rId93" w:history="1">
                    <w:r w:rsidR="00995839" w:rsidRPr="00995839">
                      <w:rPr>
                        <w:rFonts w:ascii="Times New Roman" w:eastAsia="Times New Roman" w:hAnsi="Times New Roman" w:cs="Times New Roman"/>
                        <w:color w:val="888888"/>
                        <w:sz w:val="20"/>
                        <w:szCs w:val="20"/>
                        <w:u w:val="single"/>
                        <w:bdr w:val="none" w:sz="0" w:space="0" w:color="auto" w:frame="1"/>
                      </w:rPr>
                      <w:t>improve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995839" w:rsidRPr="00995839" w:rsidRDefault="00995839" w:rsidP="00995839">
                  <w:pPr>
                    <w:shd w:val="clear" w:color="auto" w:fill="FFFFFF"/>
                    <w:spacing w:after="60" w:line="180" w:lineRule="atLeast"/>
                    <w:textAlignment w:val="baseline"/>
                    <w:rPr>
                      <w:rFonts w:ascii="Arial" w:eastAsia="Times New Roman" w:hAnsi="Arial" w:cs="Arial"/>
                      <w:color w:val="000000"/>
                      <w:sz w:val="20"/>
                      <w:szCs w:val="20"/>
                    </w:rPr>
                  </w:pPr>
                  <w:r w:rsidRPr="00995839">
                    <w:rPr>
                      <w:rFonts w:ascii="Arial" w:eastAsia="Times New Roman" w:hAnsi="Arial" w:cs="Arial"/>
                      <w:color w:val="000000"/>
                      <w:sz w:val="20"/>
                      <w:szCs w:val="20"/>
                    </w:rPr>
                    <w:t>edited </w:t>
                  </w:r>
                  <w:hyperlink r:id="rId94" w:tooltip="show all edits to this post" w:history="1">
                    <w:r w:rsidRPr="00995839">
                      <w:rPr>
                        <w:rFonts w:ascii="Arial" w:eastAsia="Times New Roman" w:hAnsi="Arial" w:cs="Arial"/>
                        <w:color w:val="4A6B82"/>
                        <w:sz w:val="20"/>
                        <w:szCs w:val="20"/>
                        <w:u w:val="single"/>
                        <w:bdr w:val="none" w:sz="0" w:space="0" w:color="auto" w:frame="1"/>
                      </w:rPr>
                      <w:t>Apr 21 '12 at 2:17</w:t>
                    </w:r>
                  </w:hyperlink>
                </w:p>
                <w:p w:rsidR="00995839" w:rsidRPr="00995839" w:rsidRDefault="00995839" w:rsidP="00995839">
                  <w:pPr>
                    <w:spacing w:after="0" w:line="240" w:lineRule="auto"/>
                    <w:textAlignment w:val="baseline"/>
                    <w:rPr>
                      <w:rFonts w:ascii="Times New Roman" w:eastAsia="Times New Roman" w:hAnsi="Times New Roman" w:cs="Times New Roman"/>
                      <w:sz w:val="20"/>
                      <w:szCs w:val="20"/>
                    </w:rPr>
                  </w:pPr>
                </w:p>
              </w:tc>
            </w:tr>
          </w:tbl>
          <w:p w:rsidR="00995839" w:rsidRPr="00995839" w:rsidRDefault="00995839" w:rsidP="00995839">
            <w:pPr>
              <w:spacing w:after="0" w:line="240" w:lineRule="auto"/>
              <w:rPr>
                <w:rFonts w:ascii="Times New Roman" w:eastAsia="Times New Roman" w:hAnsi="Times New Roman" w:cs="Times New Roman"/>
                <w:sz w:val="20"/>
                <w:szCs w:val="20"/>
              </w:rPr>
            </w:pPr>
          </w:p>
        </w:tc>
      </w:tr>
    </w:tbl>
    <w:p w:rsidR="00995839" w:rsidRDefault="00995839"/>
    <w:p w:rsidR="00424ECC" w:rsidRDefault="00424ECC"/>
    <w:p w:rsidR="00424ECC" w:rsidRDefault="00424ECC"/>
    <w:p w:rsidR="00424ECC" w:rsidRDefault="00424ECC"/>
    <w:p w:rsidR="00424ECC" w:rsidRDefault="00424ECC">
      <w:hyperlink r:id="rId95" w:history="1">
        <w:r w:rsidRPr="00A7463D">
          <w:rPr>
            <w:rStyle w:val="Hyperlink"/>
          </w:rPr>
          <w:t>http://www.vogella.com/articles/JavaAlgorithmsDijkstra/article.html</w:t>
        </w:r>
      </w:hyperlink>
    </w:p>
    <w:p w:rsidR="00424ECC" w:rsidRDefault="00424ECC"/>
    <w:p w:rsidR="00424ECC" w:rsidRDefault="00424ECC" w:rsidP="00424ECC">
      <w:pPr>
        <w:pStyle w:val="Heading2"/>
        <w:spacing w:before="300" w:beforeAutospacing="0" w:after="0" w:afterAutospacing="0" w:line="360" w:lineRule="atLeast"/>
        <w:rPr>
          <w:rFonts w:ascii="Arial" w:hAnsi="Arial" w:cs="Arial"/>
          <w:color w:val="333333"/>
          <w:sz w:val="45"/>
          <w:szCs w:val="45"/>
        </w:rPr>
      </w:pPr>
      <w:r>
        <w:rPr>
          <w:rFonts w:ascii="Arial" w:hAnsi="Arial" w:cs="Arial"/>
          <w:color w:val="333333"/>
          <w:sz w:val="45"/>
          <w:szCs w:val="45"/>
        </w:rPr>
        <w:t>Dijkstra's shortest path algorithm in Java</w:t>
      </w:r>
    </w:p>
    <w:p w:rsidR="00424ECC" w:rsidRDefault="00424ECC" w:rsidP="00424ECC">
      <w:pPr>
        <w:pStyle w:val="Heading3"/>
        <w:spacing w:line="360" w:lineRule="atLeast"/>
        <w:rPr>
          <w:rFonts w:ascii="Arial" w:hAnsi="Arial" w:cs="Arial"/>
          <w:color w:val="000000"/>
          <w:sz w:val="27"/>
          <w:szCs w:val="27"/>
        </w:rPr>
      </w:pPr>
      <w:r>
        <w:rPr>
          <w:rStyle w:val="firstname"/>
          <w:rFonts w:ascii="Arial" w:hAnsi="Arial" w:cs="Arial"/>
          <w:color w:val="000000"/>
        </w:rPr>
        <w:t>Lars</w:t>
      </w:r>
      <w:r>
        <w:rPr>
          <w:rStyle w:val="apple-converted-space"/>
          <w:rFonts w:ascii="Arial" w:hAnsi="Arial" w:cs="Arial"/>
          <w:color w:val="000000"/>
        </w:rPr>
        <w:t> </w:t>
      </w:r>
      <w:r>
        <w:rPr>
          <w:rStyle w:val="surname"/>
          <w:rFonts w:ascii="Arial" w:hAnsi="Arial" w:cs="Arial"/>
          <w:color w:val="000000"/>
        </w:rPr>
        <w:t>Vogel</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Version 1.1</w:t>
      </w:r>
    </w:p>
    <w:p w:rsidR="00424ECC" w:rsidRDefault="00424ECC" w:rsidP="00424ECC">
      <w:pPr>
        <w:pStyle w:val="copyright"/>
        <w:spacing w:line="360" w:lineRule="atLeast"/>
        <w:ind w:left="150" w:right="150"/>
        <w:rPr>
          <w:rFonts w:ascii="Arial" w:hAnsi="Arial" w:cs="Arial"/>
          <w:color w:val="000000"/>
        </w:rPr>
      </w:pPr>
      <w:r>
        <w:rPr>
          <w:rFonts w:ascii="Arial" w:hAnsi="Arial" w:cs="Arial"/>
          <w:color w:val="000000"/>
        </w:rPr>
        <w:t>Copyright © 2009, 2010, 2011, 2011 Lars Vogel</w:t>
      </w:r>
    </w:p>
    <w:p w:rsidR="00424ECC" w:rsidRDefault="00424ECC" w:rsidP="00424ECC">
      <w:pPr>
        <w:pStyle w:val="pubdate"/>
        <w:spacing w:line="360" w:lineRule="atLeast"/>
        <w:ind w:left="150" w:right="150"/>
        <w:rPr>
          <w:rFonts w:ascii="Arial" w:hAnsi="Arial" w:cs="Arial"/>
          <w:color w:val="000000"/>
        </w:rPr>
      </w:pPr>
      <w:r>
        <w:rPr>
          <w:rFonts w:ascii="Arial" w:hAnsi="Arial" w:cs="Arial"/>
          <w:color w:val="000000"/>
        </w:rPr>
        <w:t>02.11.2009</w:t>
      </w:r>
    </w:p>
    <w:tbl>
      <w:tblPr>
        <w:tblW w:w="112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Revision History"/>
      </w:tblPr>
      <w:tblGrid>
        <w:gridCol w:w="3315"/>
        <w:gridCol w:w="2386"/>
        <w:gridCol w:w="1505"/>
        <w:gridCol w:w="4014"/>
      </w:tblGrid>
      <w:tr w:rsidR="00424ECC" w:rsidTr="00424ECC">
        <w:trPr>
          <w:tblCellSpacing w:w="15" w:type="dxa"/>
        </w:trPr>
        <w:tc>
          <w:tcPr>
            <w:tcW w:w="0" w:type="auto"/>
            <w:gridSpan w:val="4"/>
            <w:tcBorders>
              <w:top w:val="single" w:sz="6" w:space="0" w:color="DDDDDD"/>
            </w:tcBorders>
            <w:shd w:val="clear" w:color="auto" w:fill="F5F5F5"/>
            <w:tcMar>
              <w:top w:w="135" w:type="dxa"/>
              <w:left w:w="150" w:type="dxa"/>
              <w:bottom w:w="135" w:type="dxa"/>
              <w:right w:w="150" w:type="dxa"/>
            </w:tcMar>
            <w:hideMark/>
          </w:tcPr>
          <w:p w:rsidR="00424ECC" w:rsidRDefault="00424ECC">
            <w:pPr>
              <w:spacing w:after="270" w:line="270" w:lineRule="atLeast"/>
              <w:rPr>
                <w:b/>
                <w:bCs/>
                <w:sz w:val="21"/>
                <w:szCs w:val="21"/>
              </w:rPr>
            </w:pPr>
            <w:r>
              <w:rPr>
                <w:b/>
                <w:bCs/>
                <w:sz w:val="21"/>
                <w:szCs w:val="21"/>
              </w:rPr>
              <w:t>Revision History</w:t>
            </w:r>
          </w:p>
        </w:tc>
      </w:tr>
      <w:tr w:rsidR="00424ECC" w:rsidTr="00424ECC">
        <w:trPr>
          <w:tblCellSpacing w:w="15" w:type="dxa"/>
        </w:trPr>
        <w:tc>
          <w:tcPr>
            <w:tcW w:w="0" w:type="auto"/>
            <w:tcBorders>
              <w:top w:val="single" w:sz="6" w:space="0" w:color="DDDDDD"/>
            </w:tcBorders>
            <w:tcMar>
              <w:top w:w="150" w:type="dxa"/>
              <w:left w:w="150" w:type="dxa"/>
              <w:bottom w:w="135" w:type="dxa"/>
              <w:right w:w="150" w:type="dxa"/>
            </w:tcMar>
            <w:hideMark/>
          </w:tcPr>
          <w:p w:rsidR="00424ECC" w:rsidRDefault="00424ECC">
            <w:pPr>
              <w:spacing w:after="270" w:line="270" w:lineRule="atLeast"/>
              <w:rPr>
                <w:sz w:val="21"/>
                <w:szCs w:val="21"/>
              </w:rPr>
            </w:pPr>
            <w:r>
              <w:rPr>
                <w:sz w:val="21"/>
                <w:szCs w:val="21"/>
              </w:rPr>
              <w:t>Revision 0.1</w:t>
            </w:r>
          </w:p>
        </w:tc>
        <w:tc>
          <w:tcPr>
            <w:tcW w:w="0" w:type="auto"/>
            <w:tcBorders>
              <w:top w:val="single" w:sz="6" w:space="0" w:color="DDDDDD"/>
              <w:left w:val="single" w:sz="6" w:space="0" w:color="DDDDDD"/>
            </w:tcBorders>
            <w:tcMar>
              <w:top w:w="150" w:type="dxa"/>
              <w:left w:w="150" w:type="dxa"/>
              <w:bottom w:w="135" w:type="dxa"/>
              <w:right w:w="150" w:type="dxa"/>
            </w:tcMar>
            <w:hideMark/>
          </w:tcPr>
          <w:p w:rsidR="00424ECC" w:rsidRDefault="00424ECC">
            <w:pPr>
              <w:spacing w:after="270" w:line="270" w:lineRule="atLeast"/>
              <w:rPr>
                <w:sz w:val="21"/>
                <w:szCs w:val="21"/>
              </w:rPr>
            </w:pPr>
            <w:r>
              <w:rPr>
                <w:sz w:val="21"/>
                <w:szCs w:val="21"/>
              </w:rPr>
              <w:t>30.10.2009</w:t>
            </w:r>
          </w:p>
        </w:tc>
        <w:tc>
          <w:tcPr>
            <w:tcW w:w="0" w:type="auto"/>
            <w:tcBorders>
              <w:top w:val="single" w:sz="6" w:space="0" w:color="DDDDDD"/>
              <w:left w:val="single" w:sz="6" w:space="0" w:color="DDDDDD"/>
            </w:tcBorders>
            <w:tcMar>
              <w:top w:w="150" w:type="dxa"/>
              <w:left w:w="150" w:type="dxa"/>
              <w:bottom w:w="135" w:type="dxa"/>
              <w:right w:w="150" w:type="dxa"/>
            </w:tcMar>
            <w:hideMark/>
          </w:tcPr>
          <w:p w:rsidR="00424ECC" w:rsidRDefault="00424ECC">
            <w:pPr>
              <w:spacing w:after="270" w:line="270" w:lineRule="atLeast"/>
              <w:rPr>
                <w:sz w:val="21"/>
                <w:szCs w:val="21"/>
              </w:rPr>
            </w:pPr>
            <w:r>
              <w:rPr>
                <w:rStyle w:val="firstname"/>
                <w:sz w:val="21"/>
                <w:szCs w:val="21"/>
              </w:rPr>
              <w:t>Lars</w:t>
            </w:r>
            <w:r>
              <w:rPr>
                <w:sz w:val="21"/>
                <w:szCs w:val="21"/>
              </w:rPr>
              <w:br/>
            </w:r>
            <w:r>
              <w:rPr>
                <w:rStyle w:val="surname"/>
                <w:sz w:val="21"/>
                <w:szCs w:val="21"/>
              </w:rPr>
              <w:t>Vogel</w:t>
            </w:r>
          </w:p>
        </w:tc>
        <w:tc>
          <w:tcPr>
            <w:tcW w:w="0" w:type="auto"/>
            <w:tcBorders>
              <w:top w:val="single" w:sz="6" w:space="0" w:color="DDDDDD"/>
              <w:left w:val="single" w:sz="6" w:space="0" w:color="DDDDDD"/>
            </w:tcBorders>
            <w:tcMar>
              <w:top w:w="150" w:type="dxa"/>
              <w:left w:w="150" w:type="dxa"/>
              <w:bottom w:w="135" w:type="dxa"/>
              <w:right w:w="150" w:type="dxa"/>
            </w:tcMar>
            <w:hideMark/>
          </w:tcPr>
          <w:p w:rsidR="00424ECC" w:rsidRDefault="00424ECC">
            <w:pPr>
              <w:spacing w:after="270" w:line="270" w:lineRule="atLeast"/>
              <w:rPr>
                <w:sz w:val="21"/>
                <w:szCs w:val="21"/>
              </w:rPr>
            </w:pPr>
            <w:r>
              <w:rPr>
                <w:sz w:val="21"/>
                <w:szCs w:val="21"/>
              </w:rPr>
              <w:t>Created</w:t>
            </w:r>
          </w:p>
        </w:tc>
      </w:tr>
      <w:tr w:rsidR="00424ECC" w:rsidTr="00424ECC">
        <w:trPr>
          <w:tblCellSpacing w:w="15" w:type="dxa"/>
        </w:trPr>
        <w:tc>
          <w:tcPr>
            <w:tcW w:w="0" w:type="auto"/>
            <w:tcBorders>
              <w:top w:val="single" w:sz="6" w:space="0" w:color="DDDDDD"/>
            </w:tcBorders>
            <w:tcMar>
              <w:top w:w="150" w:type="dxa"/>
              <w:left w:w="150" w:type="dxa"/>
              <w:bottom w:w="135" w:type="dxa"/>
              <w:right w:w="150" w:type="dxa"/>
            </w:tcMar>
            <w:hideMark/>
          </w:tcPr>
          <w:p w:rsidR="00424ECC" w:rsidRDefault="00424ECC">
            <w:pPr>
              <w:spacing w:after="270" w:line="270" w:lineRule="atLeast"/>
              <w:rPr>
                <w:sz w:val="21"/>
                <w:szCs w:val="21"/>
              </w:rPr>
            </w:pPr>
            <w:r>
              <w:rPr>
                <w:sz w:val="21"/>
                <w:szCs w:val="21"/>
              </w:rPr>
              <w:t>Revision 0.2 - 1.1</w:t>
            </w:r>
          </w:p>
        </w:tc>
        <w:tc>
          <w:tcPr>
            <w:tcW w:w="0" w:type="auto"/>
            <w:tcBorders>
              <w:top w:val="single" w:sz="6" w:space="0" w:color="DDDDDD"/>
              <w:left w:val="single" w:sz="6" w:space="0" w:color="DDDDDD"/>
            </w:tcBorders>
            <w:tcMar>
              <w:top w:w="150" w:type="dxa"/>
              <w:left w:w="150" w:type="dxa"/>
              <w:bottom w:w="135" w:type="dxa"/>
              <w:right w:w="150" w:type="dxa"/>
            </w:tcMar>
            <w:hideMark/>
          </w:tcPr>
          <w:p w:rsidR="00424ECC" w:rsidRDefault="00424ECC">
            <w:pPr>
              <w:spacing w:after="270" w:line="270" w:lineRule="atLeast"/>
              <w:rPr>
                <w:sz w:val="21"/>
                <w:szCs w:val="21"/>
              </w:rPr>
            </w:pPr>
            <w:r>
              <w:rPr>
                <w:sz w:val="21"/>
                <w:szCs w:val="21"/>
              </w:rPr>
              <w:t>01.11.2009</w:t>
            </w:r>
          </w:p>
        </w:tc>
        <w:tc>
          <w:tcPr>
            <w:tcW w:w="0" w:type="auto"/>
            <w:tcBorders>
              <w:top w:val="single" w:sz="6" w:space="0" w:color="DDDDDD"/>
              <w:left w:val="single" w:sz="6" w:space="0" w:color="DDDDDD"/>
            </w:tcBorders>
            <w:tcMar>
              <w:top w:w="150" w:type="dxa"/>
              <w:left w:w="150" w:type="dxa"/>
              <w:bottom w:w="135" w:type="dxa"/>
              <w:right w:w="150" w:type="dxa"/>
            </w:tcMar>
            <w:hideMark/>
          </w:tcPr>
          <w:p w:rsidR="00424ECC" w:rsidRDefault="00424ECC">
            <w:pPr>
              <w:spacing w:after="270" w:line="270" w:lineRule="atLeast"/>
              <w:rPr>
                <w:sz w:val="21"/>
                <w:szCs w:val="21"/>
              </w:rPr>
            </w:pPr>
            <w:r>
              <w:rPr>
                <w:rStyle w:val="firstname"/>
                <w:sz w:val="21"/>
                <w:szCs w:val="21"/>
              </w:rPr>
              <w:t>Lars</w:t>
            </w:r>
            <w:r>
              <w:rPr>
                <w:sz w:val="21"/>
                <w:szCs w:val="21"/>
              </w:rPr>
              <w:br/>
            </w:r>
            <w:r>
              <w:rPr>
                <w:rStyle w:val="surname"/>
                <w:sz w:val="21"/>
                <w:szCs w:val="21"/>
              </w:rPr>
              <w:lastRenderedPageBreak/>
              <w:t>Vogel</w:t>
            </w:r>
          </w:p>
        </w:tc>
        <w:tc>
          <w:tcPr>
            <w:tcW w:w="0" w:type="auto"/>
            <w:tcBorders>
              <w:top w:val="single" w:sz="6" w:space="0" w:color="DDDDDD"/>
              <w:left w:val="single" w:sz="6" w:space="0" w:color="DDDDDD"/>
            </w:tcBorders>
            <w:tcMar>
              <w:top w:w="150" w:type="dxa"/>
              <w:left w:w="150" w:type="dxa"/>
              <w:bottom w:w="135" w:type="dxa"/>
              <w:right w:w="150" w:type="dxa"/>
            </w:tcMar>
            <w:hideMark/>
          </w:tcPr>
          <w:p w:rsidR="00424ECC" w:rsidRDefault="00424ECC">
            <w:pPr>
              <w:spacing w:after="270" w:line="270" w:lineRule="atLeast"/>
              <w:rPr>
                <w:sz w:val="21"/>
                <w:szCs w:val="21"/>
              </w:rPr>
            </w:pPr>
            <w:r>
              <w:rPr>
                <w:sz w:val="21"/>
                <w:szCs w:val="21"/>
              </w:rPr>
              <w:lastRenderedPageBreak/>
              <w:t>updates and bugfixes</w:t>
            </w:r>
          </w:p>
        </w:tc>
      </w:tr>
    </w:tbl>
    <w:p w:rsidR="00424ECC" w:rsidRDefault="00424ECC" w:rsidP="00424ECC">
      <w:pPr>
        <w:pStyle w:val="title"/>
        <w:spacing w:line="360" w:lineRule="atLeast"/>
        <w:ind w:left="150" w:right="150"/>
        <w:rPr>
          <w:rFonts w:ascii="Arial" w:hAnsi="Arial" w:cs="Arial"/>
          <w:color w:val="000000"/>
        </w:rPr>
      </w:pPr>
      <w:bookmarkStart w:id="6" w:name="abstract"/>
      <w:bookmarkEnd w:id="6"/>
      <w:r>
        <w:rPr>
          <w:rFonts w:ascii="Arial" w:hAnsi="Arial" w:cs="Arial"/>
          <w:b/>
          <w:bCs/>
          <w:color w:val="000000"/>
        </w:rPr>
        <w:lastRenderedPageBreak/>
        <w:t>Dijkstra's Shortest Path Algorithm in Java</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Dijkstra's Algorithms describes how to find the shortest path from one node to another node in a directed weighted graph. This article presents a Java implementation of this algorithm.</w:t>
      </w:r>
    </w:p>
    <w:p w:rsidR="00424ECC" w:rsidRDefault="00424ECC" w:rsidP="00424ECC">
      <w:pPr>
        <w:spacing w:line="360" w:lineRule="atLeast"/>
        <w:rPr>
          <w:rFonts w:ascii="Arial" w:hAnsi="Arial" w:cs="Arial"/>
          <w:color w:val="000000"/>
        </w:rPr>
      </w:pPr>
      <w:r>
        <w:rPr>
          <w:rFonts w:ascii="Arial" w:hAnsi="Arial" w:cs="Arial"/>
          <w:color w:val="000000"/>
        </w:rPr>
        <w:pict>
          <v:rect id="_x0000_i1025" style="width:0;height:.75pt" o:hralign="center" o:hrstd="t" o:hrnoshade="t" o:hr="t" fillcolor="#eee" stroked="f"/>
        </w:pict>
      </w:r>
    </w:p>
    <w:p w:rsidR="00424ECC" w:rsidRDefault="00424ECC" w:rsidP="00424ECC">
      <w:pPr>
        <w:pStyle w:val="NormalWeb"/>
        <w:shd w:val="clear" w:color="auto" w:fill="F1F1F1"/>
        <w:ind w:left="150" w:right="150"/>
        <w:rPr>
          <w:rFonts w:ascii="Arial" w:hAnsi="Arial" w:cs="Arial"/>
          <w:color w:val="000000"/>
          <w:sz w:val="27"/>
          <w:szCs w:val="27"/>
        </w:rPr>
      </w:pPr>
      <w:r>
        <w:rPr>
          <w:rFonts w:ascii="Arial" w:hAnsi="Arial" w:cs="Arial"/>
          <w:b/>
          <w:bCs/>
          <w:color w:val="000000"/>
          <w:sz w:val="27"/>
          <w:szCs w:val="27"/>
        </w:rPr>
        <w:t>Table of Contents</w:t>
      </w:r>
    </w:p>
    <w:p w:rsidR="00424ECC" w:rsidRDefault="00424ECC" w:rsidP="00424ECC">
      <w:pPr>
        <w:shd w:val="clear" w:color="auto" w:fill="F1F1F1"/>
        <w:rPr>
          <w:rFonts w:ascii="Arial" w:hAnsi="Arial" w:cs="Arial"/>
          <w:color w:val="000000"/>
          <w:sz w:val="21"/>
          <w:szCs w:val="21"/>
        </w:rPr>
      </w:pPr>
      <w:hyperlink r:id="rId96" w:anchor="dijkstra" w:history="1">
        <w:r>
          <w:rPr>
            <w:rStyle w:val="Hyperlink"/>
            <w:rFonts w:ascii="Arial" w:hAnsi="Arial" w:cs="Arial"/>
            <w:b/>
            <w:bCs/>
            <w:color w:val="101010"/>
            <w:sz w:val="21"/>
            <w:szCs w:val="21"/>
          </w:rPr>
          <w:t>1. The shortest path problem</w:t>
        </w:r>
      </w:hyperlink>
    </w:p>
    <w:p w:rsidR="00424ECC" w:rsidRDefault="00424ECC" w:rsidP="00424ECC">
      <w:pPr>
        <w:shd w:val="clear" w:color="auto" w:fill="F1F1F1"/>
        <w:ind w:left="720"/>
        <w:rPr>
          <w:rFonts w:ascii="Arial" w:hAnsi="Arial" w:cs="Arial"/>
          <w:color w:val="000000"/>
          <w:sz w:val="21"/>
          <w:szCs w:val="21"/>
        </w:rPr>
      </w:pPr>
      <w:hyperlink r:id="rId97" w:anchor="shortestpath_problem" w:history="1">
        <w:r>
          <w:rPr>
            <w:rStyle w:val="Hyperlink"/>
            <w:rFonts w:ascii="Arial" w:hAnsi="Arial" w:cs="Arial"/>
            <w:b/>
            <w:bCs/>
            <w:color w:val="101010"/>
            <w:sz w:val="21"/>
            <w:szCs w:val="21"/>
          </w:rPr>
          <w:t>1.1. Shortest path</w:t>
        </w:r>
      </w:hyperlink>
    </w:p>
    <w:p w:rsidR="00424ECC" w:rsidRDefault="00424ECC" w:rsidP="00424ECC">
      <w:pPr>
        <w:shd w:val="clear" w:color="auto" w:fill="F1F1F1"/>
        <w:ind w:left="720"/>
        <w:rPr>
          <w:rFonts w:ascii="Arial" w:hAnsi="Arial" w:cs="Arial"/>
          <w:color w:val="000000"/>
          <w:sz w:val="21"/>
          <w:szCs w:val="21"/>
        </w:rPr>
      </w:pPr>
      <w:hyperlink r:id="rId98" w:anchor="shortestpath_graph" w:history="1">
        <w:r>
          <w:rPr>
            <w:rStyle w:val="Hyperlink"/>
            <w:rFonts w:ascii="Arial" w:hAnsi="Arial" w:cs="Arial"/>
            <w:b/>
            <w:bCs/>
            <w:color w:val="101010"/>
            <w:sz w:val="21"/>
            <w:szCs w:val="21"/>
          </w:rPr>
          <w:t>1.2. Graph</w:t>
        </w:r>
      </w:hyperlink>
    </w:p>
    <w:p w:rsidR="00424ECC" w:rsidRDefault="00424ECC" w:rsidP="00424ECC">
      <w:pPr>
        <w:shd w:val="clear" w:color="auto" w:fill="F1F1F1"/>
        <w:ind w:left="720"/>
        <w:rPr>
          <w:rFonts w:ascii="Arial" w:hAnsi="Arial" w:cs="Arial"/>
          <w:color w:val="000000"/>
          <w:sz w:val="21"/>
          <w:szCs w:val="21"/>
        </w:rPr>
      </w:pPr>
      <w:hyperlink r:id="rId99" w:anchor="shortestpath_graphproblems" w:history="1">
        <w:r>
          <w:rPr>
            <w:rStyle w:val="Hyperlink"/>
            <w:rFonts w:ascii="Arial" w:hAnsi="Arial" w:cs="Arial"/>
            <w:b/>
            <w:bCs/>
            <w:color w:val="101010"/>
            <w:sz w:val="21"/>
            <w:szCs w:val="21"/>
          </w:rPr>
          <w:t>1.3. Typical graph problems</w:t>
        </w:r>
      </w:hyperlink>
    </w:p>
    <w:p w:rsidR="00424ECC" w:rsidRDefault="00424ECC" w:rsidP="00424ECC">
      <w:pPr>
        <w:shd w:val="clear" w:color="auto" w:fill="F1F1F1"/>
        <w:rPr>
          <w:rFonts w:ascii="Arial" w:hAnsi="Arial" w:cs="Arial"/>
          <w:color w:val="000000"/>
          <w:sz w:val="21"/>
          <w:szCs w:val="21"/>
        </w:rPr>
      </w:pPr>
      <w:hyperlink r:id="rId100" w:anchor="dijkstra" w:history="1">
        <w:r>
          <w:rPr>
            <w:rStyle w:val="Hyperlink"/>
            <w:rFonts w:ascii="Arial" w:hAnsi="Arial" w:cs="Arial"/>
            <w:b/>
            <w:bCs/>
            <w:color w:val="101010"/>
            <w:sz w:val="21"/>
            <w:szCs w:val="21"/>
          </w:rPr>
          <w:t>2. Dijkstra's algorithm</w:t>
        </w:r>
      </w:hyperlink>
    </w:p>
    <w:p w:rsidR="00424ECC" w:rsidRDefault="00424ECC" w:rsidP="00424ECC">
      <w:pPr>
        <w:shd w:val="clear" w:color="auto" w:fill="F1F1F1"/>
        <w:ind w:left="720"/>
        <w:rPr>
          <w:rFonts w:ascii="Arial" w:hAnsi="Arial" w:cs="Arial"/>
          <w:color w:val="000000"/>
          <w:sz w:val="21"/>
          <w:szCs w:val="21"/>
        </w:rPr>
      </w:pPr>
      <w:hyperlink r:id="rId101" w:anchor="dijkstra_overview" w:history="1">
        <w:r>
          <w:rPr>
            <w:rStyle w:val="Hyperlink"/>
            <w:rFonts w:ascii="Arial" w:hAnsi="Arial" w:cs="Arial"/>
            <w:b/>
            <w:bCs/>
            <w:color w:val="101010"/>
            <w:sz w:val="21"/>
            <w:szCs w:val="21"/>
          </w:rPr>
          <w:t>2.1. High level description</w:t>
        </w:r>
      </w:hyperlink>
    </w:p>
    <w:p w:rsidR="00424ECC" w:rsidRDefault="00424ECC" w:rsidP="00424ECC">
      <w:pPr>
        <w:shd w:val="clear" w:color="auto" w:fill="F1F1F1"/>
        <w:ind w:left="720"/>
        <w:rPr>
          <w:rFonts w:ascii="Arial" w:hAnsi="Arial" w:cs="Arial"/>
          <w:color w:val="000000"/>
          <w:sz w:val="21"/>
          <w:szCs w:val="21"/>
        </w:rPr>
      </w:pPr>
      <w:hyperlink r:id="rId102" w:anchor="dijkstra_algorithms" w:history="1">
        <w:r>
          <w:rPr>
            <w:rStyle w:val="Hyperlink"/>
            <w:rFonts w:ascii="Arial" w:hAnsi="Arial" w:cs="Arial"/>
            <w:b/>
            <w:bCs/>
            <w:color w:val="101010"/>
            <w:sz w:val="21"/>
            <w:szCs w:val="21"/>
          </w:rPr>
          <w:t>2.2. Algorithms Description</w:t>
        </w:r>
      </w:hyperlink>
    </w:p>
    <w:p w:rsidR="00424ECC" w:rsidRDefault="00424ECC" w:rsidP="00424ECC">
      <w:pPr>
        <w:shd w:val="clear" w:color="auto" w:fill="F1F1F1"/>
        <w:rPr>
          <w:rFonts w:ascii="Arial" w:hAnsi="Arial" w:cs="Arial"/>
          <w:color w:val="000000"/>
          <w:sz w:val="21"/>
          <w:szCs w:val="21"/>
        </w:rPr>
      </w:pPr>
      <w:hyperlink r:id="rId103" w:anchor="model" w:history="1">
        <w:r>
          <w:rPr>
            <w:rStyle w:val="Hyperlink"/>
            <w:rFonts w:ascii="Arial" w:hAnsi="Arial" w:cs="Arial"/>
            <w:b/>
            <w:bCs/>
            <w:color w:val="101010"/>
            <w:sz w:val="21"/>
            <w:szCs w:val="21"/>
          </w:rPr>
          <w:t>3. Model</w:t>
        </w:r>
      </w:hyperlink>
    </w:p>
    <w:p w:rsidR="00424ECC" w:rsidRDefault="00424ECC" w:rsidP="00424ECC">
      <w:pPr>
        <w:shd w:val="clear" w:color="auto" w:fill="F1F1F1"/>
        <w:rPr>
          <w:rFonts w:ascii="Arial" w:hAnsi="Arial" w:cs="Arial"/>
          <w:color w:val="000000"/>
          <w:sz w:val="21"/>
          <w:szCs w:val="21"/>
        </w:rPr>
      </w:pPr>
      <w:hyperlink r:id="rId104" w:anchor="algorithmus" w:history="1">
        <w:r>
          <w:rPr>
            <w:rStyle w:val="Hyperlink"/>
            <w:rFonts w:ascii="Arial" w:hAnsi="Arial" w:cs="Arial"/>
            <w:b/>
            <w:bCs/>
            <w:color w:val="101010"/>
            <w:sz w:val="21"/>
            <w:szCs w:val="21"/>
          </w:rPr>
          <w:t>4. Algorithmus</w:t>
        </w:r>
      </w:hyperlink>
    </w:p>
    <w:p w:rsidR="00424ECC" w:rsidRDefault="00424ECC" w:rsidP="00424ECC">
      <w:pPr>
        <w:shd w:val="clear" w:color="auto" w:fill="F1F1F1"/>
        <w:ind w:left="720"/>
        <w:rPr>
          <w:rFonts w:ascii="Arial" w:hAnsi="Arial" w:cs="Arial"/>
          <w:color w:val="000000"/>
          <w:sz w:val="21"/>
          <w:szCs w:val="21"/>
        </w:rPr>
      </w:pPr>
      <w:hyperlink r:id="rId105" w:anchor="algorithmus_implementation" w:history="1">
        <w:r>
          <w:rPr>
            <w:rStyle w:val="Hyperlink"/>
            <w:rFonts w:ascii="Arial" w:hAnsi="Arial" w:cs="Arial"/>
            <w:b/>
            <w:bCs/>
            <w:color w:val="101010"/>
            <w:sz w:val="21"/>
            <w:szCs w:val="21"/>
          </w:rPr>
          <w:t>4.1. Implementation</w:t>
        </w:r>
      </w:hyperlink>
    </w:p>
    <w:p w:rsidR="00424ECC" w:rsidRDefault="00424ECC" w:rsidP="00424ECC">
      <w:pPr>
        <w:shd w:val="clear" w:color="auto" w:fill="F1F1F1"/>
        <w:ind w:left="720"/>
        <w:rPr>
          <w:rFonts w:ascii="Arial" w:hAnsi="Arial" w:cs="Arial"/>
          <w:color w:val="000000"/>
          <w:sz w:val="21"/>
          <w:szCs w:val="21"/>
        </w:rPr>
      </w:pPr>
      <w:hyperlink r:id="rId106" w:anchor="algorithmus_test" w:history="1">
        <w:r>
          <w:rPr>
            <w:rStyle w:val="Hyperlink"/>
            <w:rFonts w:ascii="Arial" w:hAnsi="Arial" w:cs="Arial"/>
            <w:b/>
            <w:bCs/>
            <w:color w:val="101010"/>
            <w:sz w:val="21"/>
            <w:szCs w:val="21"/>
          </w:rPr>
          <w:t>4.2. Test</w:t>
        </w:r>
      </w:hyperlink>
    </w:p>
    <w:p w:rsidR="00424ECC" w:rsidRDefault="00424ECC" w:rsidP="00424ECC">
      <w:pPr>
        <w:shd w:val="clear" w:color="auto" w:fill="F1F1F1"/>
        <w:rPr>
          <w:rFonts w:ascii="Arial" w:hAnsi="Arial" w:cs="Arial"/>
          <w:color w:val="000000"/>
          <w:sz w:val="21"/>
          <w:szCs w:val="21"/>
        </w:rPr>
      </w:pPr>
      <w:hyperlink r:id="rId107" w:anchor="thankyou" w:history="1">
        <w:r>
          <w:rPr>
            <w:rStyle w:val="Hyperlink"/>
            <w:rFonts w:ascii="Arial" w:hAnsi="Arial" w:cs="Arial"/>
            <w:b/>
            <w:bCs/>
            <w:color w:val="101010"/>
            <w:sz w:val="21"/>
            <w:szCs w:val="21"/>
          </w:rPr>
          <w:t>5. Thank you</w:t>
        </w:r>
      </w:hyperlink>
    </w:p>
    <w:p w:rsidR="00424ECC" w:rsidRDefault="00424ECC" w:rsidP="00424ECC">
      <w:pPr>
        <w:shd w:val="clear" w:color="auto" w:fill="F1F1F1"/>
        <w:rPr>
          <w:rFonts w:ascii="Arial" w:hAnsi="Arial" w:cs="Arial"/>
          <w:color w:val="000000"/>
          <w:sz w:val="21"/>
          <w:szCs w:val="21"/>
        </w:rPr>
      </w:pPr>
      <w:hyperlink r:id="rId108" w:anchor="questions" w:history="1">
        <w:r>
          <w:rPr>
            <w:rStyle w:val="Hyperlink"/>
            <w:rFonts w:ascii="Arial" w:hAnsi="Arial" w:cs="Arial"/>
            <w:b/>
            <w:bCs/>
            <w:color w:val="101010"/>
            <w:sz w:val="21"/>
            <w:szCs w:val="21"/>
          </w:rPr>
          <w:t>6. Questions and Discussion</w:t>
        </w:r>
      </w:hyperlink>
    </w:p>
    <w:p w:rsidR="00424ECC" w:rsidRDefault="00424ECC" w:rsidP="00424ECC">
      <w:pPr>
        <w:shd w:val="clear" w:color="auto" w:fill="F1F1F1"/>
        <w:rPr>
          <w:rFonts w:ascii="Arial" w:hAnsi="Arial" w:cs="Arial"/>
          <w:color w:val="000000"/>
          <w:sz w:val="21"/>
          <w:szCs w:val="21"/>
        </w:rPr>
      </w:pPr>
      <w:hyperlink r:id="rId109" w:anchor="resources" w:history="1">
        <w:r>
          <w:rPr>
            <w:rStyle w:val="Hyperlink"/>
            <w:rFonts w:ascii="Arial" w:hAnsi="Arial" w:cs="Arial"/>
            <w:b/>
            <w:bCs/>
            <w:color w:val="101010"/>
            <w:sz w:val="21"/>
            <w:szCs w:val="21"/>
          </w:rPr>
          <w:t>7. Links and Literature</w:t>
        </w:r>
      </w:hyperlink>
    </w:p>
    <w:p w:rsidR="00424ECC" w:rsidRDefault="00424ECC" w:rsidP="00424ECC">
      <w:pPr>
        <w:shd w:val="clear" w:color="auto" w:fill="F1F1F1"/>
        <w:ind w:left="720"/>
        <w:rPr>
          <w:rFonts w:ascii="Arial" w:hAnsi="Arial" w:cs="Arial"/>
          <w:color w:val="000000"/>
          <w:sz w:val="21"/>
          <w:szCs w:val="21"/>
        </w:rPr>
      </w:pPr>
      <w:hyperlink r:id="rId110" w:anchor="links" w:history="1">
        <w:r>
          <w:rPr>
            <w:rStyle w:val="Hyperlink"/>
            <w:rFonts w:ascii="Arial" w:hAnsi="Arial" w:cs="Arial"/>
            <w:b/>
            <w:bCs/>
            <w:color w:val="101010"/>
            <w:sz w:val="21"/>
            <w:szCs w:val="21"/>
          </w:rPr>
          <w:t>7.1. Links</w:t>
        </w:r>
      </w:hyperlink>
    </w:p>
    <w:p w:rsidR="00424ECC" w:rsidRDefault="00424ECC" w:rsidP="00424ECC">
      <w:pPr>
        <w:pStyle w:val="Heading2"/>
        <w:spacing w:before="300" w:beforeAutospacing="0" w:after="0" w:afterAutospacing="0" w:line="360" w:lineRule="atLeast"/>
        <w:rPr>
          <w:rFonts w:ascii="Arial" w:hAnsi="Arial" w:cs="Arial"/>
          <w:color w:val="333333"/>
          <w:sz w:val="45"/>
          <w:szCs w:val="45"/>
        </w:rPr>
      </w:pPr>
      <w:bookmarkStart w:id="7" w:name="dijkstra"/>
      <w:r>
        <w:rPr>
          <w:rFonts w:ascii="Arial" w:hAnsi="Arial" w:cs="Arial"/>
          <w:color w:val="333333"/>
          <w:sz w:val="45"/>
          <w:szCs w:val="45"/>
        </w:rPr>
        <w:t>1. The shortest path problem</w:t>
      </w:r>
    </w:p>
    <w:p w:rsidR="00424ECC" w:rsidRDefault="00424ECC" w:rsidP="00424ECC">
      <w:pPr>
        <w:pStyle w:val="Heading3"/>
        <w:spacing w:before="0" w:line="360" w:lineRule="atLeast"/>
        <w:rPr>
          <w:rFonts w:ascii="Arial" w:hAnsi="Arial" w:cs="Arial"/>
          <w:color w:val="333333"/>
          <w:sz w:val="30"/>
          <w:szCs w:val="30"/>
        </w:rPr>
      </w:pPr>
      <w:bookmarkStart w:id="8" w:name="shortestpath_problem"/>
      <w:bookmarkEnd w:id="8"/>
      <w:r>
        <w:rPr>
          <w:rFonts w:ascii="Arial" w:hAnsi="Arial" w:cs="Arial"/>
          <w:color w:val="333333"/>
          <w:sz w:val="30"/>
          <w:szCs w:val="30"/>
        </w:rPr>
        <w:lastRenderedPageBreak/>
        <w:t>1.1. Shortest path</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Finding the shortest path in a network is a commonly encountered problem. For example you want to reach a target in the real world via the shortest path or in a computer network a network package should be efficiently routed through the network.</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This tutorial describes the problem modeled as graph and the</w:t>
      </w:r>
      <w:r>
        <w:rPr>
          <w:rStyle w:val="apple-converted-space"/>
          <w:rFonts w:ascii="Arial" w:hAnsi="Arial" w:cs="Arial"/>
          <w:color w:val="000000"/>
        </w:rPr>
        <w:t> </w:t>
      </w:r>
      <w:r>
        <w:rPr>
          <w:rStyle w:val="Emphasis"/>
          <w:rFonts w:ascii="Arial" w:hAnsi="Arial" w:cs="Arial"/>
          <w:color w:val="000000"/>
        </w:rPr>
        <w:t>Dijkstra</w:t>
      </w:r>
      <w:r>
        <w:rPr>
          <w:rStyle w:val="apple-converted-space"/>
          <w:rFonts w:ascii="Arial" w:hAnsi="Arial" w:cs="Arial"/>
          <w:color w:val="000000"/>
        </w:rPr>
        <w:t> </w:t>
      </w:r>
      <w:r>
        <w:rPr>
          <w:rFonts w:ascii="Arial" w:hAnsi="Arial" w:cs="Arial"/>
          <w:color w:val="000000"/>
        </w:rPr>
        <w:t>algorithm to solve the problem.</w:t>
      </w:r>
    </w:p>
    <w:p w:rsidR="00424ECC" w:rsidRDefault="00424ECC" w:rsidP="00424ECC">
      <w:pPr>
        <w:pStyle w:val="Heading3"/>
        <w:spacing w:before="0" w:line="360" w:lineRule="atLeast"/>
        <w:rPr>
          <w:rFonts w:ascii="Arial" w:hAnsi="Arial" w:cs="Arial"/>
          <w:color w:val="333333"/>
          <w:sz w:val="30"/>
          <w:szCs w:val="30"/>
        </w:rPr>
      </w:pPr>
      <w:bookmarkStart w:id="9" w:name="shortestpath_graph"/>
      <w:bookmarkEnd w:id="9"/>
      <w:r>
        <w:rPr>
          <w:rFonts w:ascii="Arial" w:hAnsi="Arial" w:cs="Arial"/>
          <w:color w:val="333333"/>
          <w:sz w:val="30"/>
          <w:szCs w:val="30"/>
        </w:rPr>
        <w:t>1.2. Graph</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A</w:t>
      </w:r>
      <w:r>
        <w:rPr>
          <w:rStyle w:val="apple-converted-space"/>
          <w:rFonts w:ascii="Arial" w:hAnsi="Arial" w:cs="Arial"/>
          <w:color w:val="000000"/>
        </w:rPr>
        <w:t> </w:t>
      </w:r>
      <w:r>
        <w:rPr>
          <w:rStyle w:val="Emphasis"/>
          <w:rFonts w:ascii="Arial" w:hAnsi="Arial" w:cs="Arial"/>
          <w:color w:val="000000"/>
        </w:rPr>
        <w:t>graph</w:t>
      </w:r>
      <w:r>
        <w:rPr>
          <w:rStyle w:val="apple-converted-space"/>
          <w:rFonts w:ascii="Arial" w:hAnsi="Arial" w:cs="Arial"/>
          <w:color w:val="000000"/>
        </w:rPr>
        <w:t> </w:t>
      </w:r>
      <w:r>
        <w:rPr>
          <w:rFonts w:ascii="Arial" w:hAnsi="Arial" w:cs="Arial"/>
          <w:color w:val="000000"/>
        </w:rPr>
        <w:t>is made of out</w:t>
      </w:r>
      <w:r>
        <w:rPr>
          <w:rStyle w:val="apple-converted-space"/>
          <w:rFonts w:ascii="Arial" w:hAnsi="Arial" w:cs="Arial"/>
          <w:color w:val="000000"/>
        </w:rPr>
        <w:t> </w:t>
      </w:r>
      <w:r>
        <w:rPr>
          <w:rStyle w:val="Emphasis"/>
          <w:rFonts w:ascii="Arial" w:hAnsi="Arial" w:cs="Arial"/>
          <w:color w:val="000000"/>
        </w:rPr>
        <w:t>nodes</w:t>
      </w:r>
      <w:r>
        <w:rPr>
          <w:rStyle w:val="apple-converted-space"/>
          <w:rFonts w:ascii="Arial" w:hAnsi="Arial" w:cs="Arial"/>
          <w:color w:val="000000"/>
        </w:rPr>
        <w:t> </w:t>
      </w:r>
      <w:r>
        <w:rPr>
          <w:rFonts w:ascii="Arial" w:hAnsi="Arial" w:cs="Arial"/>
          <w:color w:val="000000"/>
        </w:rPr>
        <w:t>and directed</w:t>
      </w:r>
      <w:r>
        <w:rPr>
          <w:rStyle w:val="apple-converted-space"/>
          <w:rFonts w:ascii="Arial" w:hAnsi="Arial" w:cs="Arial"/>
          <w:color w:val="000000"/>
        </w:rPr>
        <w:t> </w:t>
      </w:r>
      <w:proofErr w:type="gramStart"/>
      <w:r>
        <w:rPr>
          <w:rStyle w:val="Emphasis"/>
          <w:rFonts w:ascii="Arial" w:hAnsi="Arial" w:cs="Arial"/>
          <w:color w:val="000000"/>
        </w:rPr>
        <w:t>edges</w:t>
      </w:r>
      <w:r>
        <w:rPr>
          <w:rStyle w:val="apple-converted-space"/>
          <w:rFonts w:ascii="Arial" w:hAnsi="Arial" w:cs="Arial"/>
          <w:color w:val="000000"/>
        </w:rPr>
        <w:t> </w:t>
      </w:r>
      <w:r>
        <w:rPr>
          <w:rFonts w:ascii="Arial" w:hAnsi="Arial" w:cs="Arial"/>
          <w:color w:val="000000"/>
        </w:rPr>
        <w:t>which defines</w:t>
      </w:r>
      <w:proofErr w:type="gramEnd"/>
      <w:r>
        <w:rPr>
          <w:rFonts w:ascii="Arial" w:hAnsi="Arial" w:cs="Arial"/>
          <w:color w:val="000000"/>
        </w:rPr>
        <w:t xml:space="preserve"> a connection from one node to another node.</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A node (or vertex) is a discrete position in a graph. Edges can be directed an undirected. Edges have an associated distance (also called costs or weight). The distance between two nodes a and b is labeled as [a</w:t>
      </w:r>
      <w:proofErr w:type="gramStart"/>
      <w:r>
        <w:rPr>
          <w:rFonts w:ascii="Arial" w:hAnsi="Arial" w:cs="Arial"/>
          <w:color w:val="000000"/>
        </w:rPr>
        <w:t>,b</w:t>
      </w:r>
      <w:proofErr w:type="gramEnd"/>
      <w:r>
        <w:rPr>
          <w:rFonts w:ascii="Arial" w:hAnsi="Arial" w:cs="Arial"/>
          <w:color w:val="000000"/>
        </w:rPr>
        <w:t>].</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The mathematical description for graphs is</w:t>
      </w:r>
      <w:r>
        <w:rPr>
          <w:rStyle w:val="apple-converted-space"/>
          <w:rFonts w:ascii="Arial" w:hAnsi="Arial" w:cs="Arial"/>
          <w:color w:val="000000"/>
        </w:rPr>
        <w:t> </w:t>
      </w:r>
      <w:r>
        <w:rPr>
          <w:rStyle w:val="HTMLCode"/>
          <w:color w:val="000000"/>
        </w:rPr>
        <w:t>G= {V</w:t>
      </w:r>
      <w:proofErr w:type="gramStart"/>
      <w:r>
        <w:rPr>
          <w:rStyle w:val="HTMLCode"/>
          <w:color w:val="000000"/>
        </w:rPr>
        <w:t>,E</w:t>
      </w:r>
      <w:proofErr w:type="gramEnd"/>
      <w:r>
        <w:rPr>
          <w:rStyle w:val="HTMLCode"/>
          <w:color w:val="000000"/>
        </w:rPr>
        <w:t>}</w:t>
      </w:r>
      <w:r>
        <w:rPr>
          <w:rFonts w:ascii="Arial" w:hAnsi="Arial" w:cs="Arial"/>
          <w:color w:val="000000"/>
        </w:rPr>
        <w:t>, meaning that a graph is defined by a set of vertexes (V) and a collection of edges.</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The</w:t>
      </w:r>
      <w:r>
        <w:rPr>
          <w:rStyle w:val="apple-converted-space"/>
          <w:rFonts w:ascii="Arial" w:hAnsi="Arial" w:cs="Arial"/>
          <w:color w:val="000000"/>
        </w:rPr>
        <w:t> </w:t>
      </w:r>
      <w:r>
        <w:rPr>
          <w:rStyle w:val="Emphasis"/>
          <w:rFonts w:ascii="Arial" w:hAnsi="Arial" w:cs="Arial"/>
          <w:color w:val="000000"/>
        </w:rPr>
        <w:t>order</w:t>
      </w:r>
      <w:r>
        <w:rPr>
          <w:rStyle w:val="apple-converted-space"/>
          <w:rFonts w:ascii="Arial" w:hAnsi="Arial" w:cs="Arial"/>
          <w:color w:val="000000"/>
        </w:rPr>
        <w:t> </w:t>
      </w:r>
      <w:r>
        <w:rPr>
          <w:rFonts w:ascii="Arial" w:hAnsi="Arial" w:cs="Arial"/>
          <w:color w:val="000000"/>
        </w:rPr>
        <w:t>of a graph is the number of nodes. The</w:t>
      </w:r>
      <w:r>
        <w:rPr>
          <w:rStyle w:val="apple-converted-space"/>
          <w:rFonts w:ascii="Arial" w:hAnsi="Arial" w:cs="Arial"/>
          <w:color w:val="000000"/>
        </w:rPr>
        <w:t> </w:t>
      </w:r>
      <w:r>
        <w:rPr>
          <w:rStyle w:val="Emphasis"/>
          <w:rFonts w:ascii="Arial" w:hAnsi="Arial" w:cs="Arial"/>
          <w:color w:val="000000"/>
        </w:rPr>
        <w:t>size</w:t>
      </w:r>
      <w:r>
        <w:rPr>
          <w:rStyle w:val="apple-converted-space"/>
          <w:rFonts w:ascii="Arial" w:hAnsi="Arial" w:cs="Arial"/>
          <w:color w:val="000000"/>
        </w:rPr>
        <w:t> </w:t>
      </w:r>
      <w:r>
        <w:rPr>
          <w:rFonts w:ascii="Arial" w:hAnsi="Arial" w:cs="Arial"/>
          <w:color w:val="000000"/>
        </w:rPr>
        <w:t>of a graph is the number of edges.</w:t>
      </w:r>
    </w:p>
    <w:p w:rsidR="00424ECC" w:rsidRDefault="00424ECC" w:rsidP="00424ECC">
      <w:pPr>
        <w:pStyle w:val="Heading3"/>
        <w:spacing w:before="0" w:line="360" w:lineRule="atLeast"/>
        <w:rPr>
          <w:rFonts w:ascii="Arial" w:hAnsi="Arial" w:cs="Arial"/>
          <w:color w:val="333333"/>
          <w:sz w:val="30"/>
          <w:szCs w:val="30"/>
        </w:rPr>
      </w:pPr>
      <w:bookmarkStart w:id="10" w:name="shortestpath_graphproblems"/>
      <w:bookmarkEnd w:id="10"/>
      <w:r>
        <w:rPr>
          <w:rFonts w:ascii="Arial" w:hAnsi="Arial" w:cs="Arial"/>
          <w:color w:val="333333"/>
          <w:sz w:val="30"/>
          <w:szCs w:val="30"/>
        </w:rPr>
        <w:t>1.3. Typical graph problems</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Typical graph problems are described in the following list.</w:t>
      </w:r>
    </w:p>
    <w:p w:rsidR="00424ECC" w:rsidRDefault="00424ECC" w:rsidP="00424ECC">
      <w:pPr>
        <w:pStyle w:val="NormalWeb"/>
        <w:numPr>
          <w:ilvl w:val="0"/>
          <w:numId w:val="1"/>
        </w:numPr>
        <w:spacing w:line="360" w:lineRule="atLeast"/>
        <w:ind w:left="870" w:right="150"/>
        <w:rPr>
          <w:rFonts w:ascii="Arial" w:hAnsi="Arial" w:cs="Arial"/>
          <w:color w:val="000000"/>
        </w:rPr>
      </w:pPr>
      <w:r>
        <w:rPr>
          <w:rFonts w:ascii="Arial" w:hAnsi="Arial" w:cs="Arial"/>
          <w:color w:val="000000"/>
        </w:rPr>
        <w:t>finding the shortest path from a specific node to another node</w:t>
      </w:r>
    </w:p>
    <w:p w:rsidR="00424ECC" w:rsidRDefault="00424ECC" w:rsidP="00424ECC">
      <w:pPr>
        <w:pStyle w:val="NormalWeb"/>
        <w:numPr>
          <w:ilvl w:val="0"/>
          <w:numId w:val="1"/>
        </w:numPr>
        <w:spacing w:line="360" w:lineRule="atLeast"/>
        <w:ind w:left="870" w:right="150"/>
        <w:rPr>
          <w:rFonts w:ascii="Arial" w:hAnsi="Arial" w:cs="Arial"/>
          <w:color w:val="000000"/>
        </w:rPr>
      </w:pPr>
      <w:r>
        <w:rPr>
          <w:rFonts w:ascii="Arial" w:hAnsi="Arial" w:cs="Arial"/>
          <w:color w:val="000000"/>
        </w:rPr>
        <w:t>finding the maximum possible flow through a network where each edges has a pre-defined maximum capacity (maximum-flow minimum-cut problem)</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The following will focus on finding the shortest path from one node to another node in a graph.</w:t>
      </w:r>
    </w:p>
    <w:bookmarkEnd w:id="7"/>
    <w:p w:rsidR="00424ECC" w:rsidRDefault="00424ECC" w:rsidP="00424ECC">
      <w:pPr>
        <w:pStyle w:val="Heading2"/>
        <w:spacing w:before="300" w:beforeAutospacing="0" w:after="0" w:afterAutospacing="0" w:line="360" w:lineRule="atLeast"/>
        <w:rPr>
          <w:rFonts w:ascii="Arial" w:hAnsi="Arial" w:cs="Arial"/>
          <w:color w:val="333333"/>
          <w:sz w:val="45"/>
          <w:szCs w:val="45"/>
        </w:rPr>
      </w:pPr>
      <w:r>
        <w:rPr>
          <w:rFonts w:ascii="Arial" w:hAnsi="Arial" w:cs="Arial"/>
          <w:color w:val="333333"/>
          <w:sz w:val="45"/>
          <w:szCs w:val="45"/>
        </w:rPr>
        <w:t>2. Dijkstra's algorithm</w:t>
      </w:r>
    </w:p>
    <w:p w:rsidR="00424ECC" w:rsidRDefault="00424ECC" w:rsidP="00424ECC">
      <w:pPr>
        <w:pStyle w:val="Heading3"/>
        <w:spacing w:before="0" w:line="360" w:lineRule="atLeast"/>
        <w:rPr>
          <w:rFonts w:ascii="Arial" w:hAnsi="Arial" w:cs="Arial"/>
          <w:color w:val="333333"/>
          <w:sz w:val="30"/>
          <w:szCs w:val="30"/>
        </w:rPr>
      </w:pPr>
      <w:bookmarkStart w:id="11" w:name="dijkstra_overview"/>
      <w:bookmarkEnd w:id="11"/>
      <w:r>
        <w:rPr>
          <w:rFonts w:ascii="Arial" w:hAnsi="Arial" w:cs="Arial"/>
          <w:color w:val="333333"/>
          <w:sz w:val="30"/>
          <w:szCs w:val="30"/>
        </w:rPr>
        <w:lastRenderedPageBreak/>
        <w:t>2.1. High level description</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The</w:t>
      </w:r>
      <w:r>
        <w:rPr>
          <w:rStyle w:val="apple-converted-space"/>
          <w:rFonts w:ascii="Arial" w:hAnsi="Arial" w:cs="Arial"/>
          <w:color w:val="000000"/>
        </w:rPr>
        <w:t> </w:t>
      </w:r>
      <w:r>
        <w:rPr>
          <w:rStyle w:val="Emphasis"/>
          <w:rFonts w:ascii="Arial" w:hAnsi="Arial" w:cs="Arial"/>
          <w:color w:val="000000"/>
        </w:rPr>
        <w:t>Dijkstra Algorithm</w:t>
      </w:r>
      <w:r>
        <w:rPr>
          <w:rStyle w:val="apple-converted-space"/>
          <w:rFonts w:ascii="Arial" w:hAnsi="Arial" w:cs="Arial"/>
          <w:color w:val="000000"/>
        </w:rPr>
        <w:t> </w:t>
      </w:r>
      <w:r>
        <w:rPr>
          <w:rFonts w:ascii="Arial" w:hAnsi="Arial" w:cs="Arial"/>
          <w:color w:val="000000"/>
        </w:rPr>
        <w:t xml:space="preserve">finds the shortest path from a source to all </w:t>
      </w:r>
      <w:proofErr w:type="gramStart"/>
      <w:r>
        <w:rPr>
          <w:rFonts w:ascii="Arial" w:hAnsi="Arial" w:cs="Arial"/>
          <w:color w:val="000000"/>
        </w:rPr>
        <w:t>destination</w:t>
      </w:r>
      <w:proofErr w:type="gramEnd"/>
      <w:r>
        <w:rPr>
          <w:rFonts w:ascii="Arial" w:hAnsi="Arial" w:cs="Arial"/>
          <w:color w:val="000000"/>
        </w:rPr>
        <w:t xml:space="preserve"> in a directed graph (single source shortest path problem). During this process it will also determine a spanning tree for the graph.</w:t>
      </w:r>
    </w:p>
    <w:p w:rsidR="00424ECC" w:rsidRDefault="00424ECC" w:rsidP="00424ECC">
      <w:pPr>
        <w:pStyle w:val="Heading3"/>
        <w:spacing w:before="0" w:line="360" w:lineRule="atLeast"/>
        <w:rPr>
          <w:rFonts w:ascii="Arial" w:hAnsi="Arial" w:cs="Arial"/>
          <w:color w:val="333333"/>
          <w:sz w:val="30"/>
          <w:szCs w:val="30"/>
        </w:rPr>
      </w:pPr>
      <w:bookmarkStart w:id="12" w:name="dijkstra_algorithms"/>
      <w:bookmarkEnd w:id="12"/>
      <w:r>
        <w:rPr>
          <w:rFonts w:ascii="Arial" w:hAnsi="Arial" w:cs="Arial"/>
          <w:color w:val="333333"/>
          <w:sz w:val="30"/>
          <w:szCs w:val="30"/>
        </w:rPr>
        <w:t>2.2. Algorithms Description</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The idea of Dijkstra is simple.</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Dijkstra partitions all nodes into two distinct sets. Unsettled and settled. Initially all nodes are in the unsettled sets, e.g. they must be still evaluated. A node is moved to the settled set if a shortest path from the source to this node has been found.</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Initially the distance of each node to the source is set to a very high value.</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First only the source is in the set of unsettledNodes.</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The algorithms runs until the unsettledNodes are empty. In earch iteration it selects the node with the lowest distance from the source out the unsettled nodes. If reads all edges which are outgoing from the source and evaluates for each destination node in these edges which is not yet settled if the known distance from the source to this node can be reduced if the selected edge is used. If this can be done then the distance is updated and the node is added to the nodes which need evaluation.</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In pseudocode the algorithm can be described as follows. Please note that Dijkstra also determines the pre-successor of each node on its way to the source. I leave that out of the pseudo code to simplify it.</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Foreach node set </w:t>
      </w:r>
      <w:proofErr w:type="gramStart"/>
      <w:r>
        <w:rPr>
          <w:rFonts w:ascii="Lucida Console" w:hAnsi="Lucida Console"/>
          <w:color w:val="000000"/>
        </w:rPr>
        <w:t>distance[</w:t>
      </w:r>
      <w:proofErr w:type="gramEnd"/>
      <w:r>
        <w:rPr>
          <w:rFonts w:ascii="Lucida Console" w:hAnsi="Lucida Console"/>
          <w:color w:val="000000"/>
        </w:rPr>
        <w:t>node] = HIGH</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SettledNodes = empty</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UnSettledNodes = empty</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Add sourceNode to UnSettledNodes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Fonts w:ascii="Lucida Console" w:hAnsi="Lucida Console"/>
          <w:color w:val="000000"/>
        </w:rPr>
        <w:lastRenderedPageBreak/>
        <w:t>distance[</w:t>
      </w:r>
      <w:proofErr w:type="gramEnd"/>
      <w:r>
        <w:rPr>
          <w:rFonts w:ascii="Lucida Console" w:hAnsi="Lucida Console"/>
          <w:color w:val="000000"/>
        </w:rPr>
        <w:t xml:space="preserve">sourceNode]= </w:t>
      </w:r>
      <w:r>
        <w:rPr>
          <w:rStyle w:val="hl-number"/>
          <w:rFonts w:ascii="Lucida Console" w:hAnsi="Lucida Console"/>
          <w:color w:val="000000"/>
        </w:rPr>
        <w:t>0</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Style w:val="hl-keyword"/>
          <w:rFonts w:ascii="Lucida Console" w:hAnsi="Lucida Console"/>
          <w:b/>
          <w:bCs/>
          <w:color w:val="7F0055"/>
        </w:rPr>
        <w:t>while</w:t>
      </w:r>
      <w:proofErr w:type="gramEnd"/>
      <w:r>
        <w:rPr>
          <w:rFonts w:ascii="Lucida Console" w:hAnsi="Lucida Console"/>
          <w:color w:val="000000"/>
        </w:rPr>
        <w:t xml:space="preserve"> (UnSettledNodes is not empty)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evaluationNode</w:t>
      </w:r>
      <w:proofErr w:type="gramEnd"/>
      <w:r>
        <w:rPr>
          <w:rFonts w:ascii="Lucida Console" w:hAnsi="Lucida Console"/>
          <w:color w:val="000000"/>
        </w:rPr>
        <w:t xml:space="preserve"> = getNodeWithLowestDistance(UnSettledNodes)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remove</w:t>
      </w:r>
      <w:proofErr w:type="gramEnd"/>
      <w:r>
        <w:rPr>
          <w:rFonts w:ascii="Lucida Console" w:hAnsi="Lucida Console"/>
          <w:color w:val="000000"/>
        </w:rPr>
        <w:t xml:space="preserve"> evaluationNode from UnSettledNodes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add</w:t>
      </w:r>
      <w:proofErr w:type="gramEnd"/>
      <w:r>
        <w:rPr>
          <w:rFonts w:ascii="Lucida Console" w:hAnsi="Lucida Console"/>
          <w:color w:val="000000"/>
        </w:rPr>
        <w:t xml:space="preserve"> evaluationNode to SettledNodes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evaluatedNeighbors(</w:t>
      </w:r>
      <w:proofErr w:type="gramEnd"/>
      <w:r>
        <w:rPr>
          <w:rFonts w:ascii="Lucida Console" w:hAnsi="Lucida Console"/>
          <w:color w:val="000000"/>
        </w:rPr>
        <w:t>evaluationNode)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Fonts w:ascii="Lucida Console" w:hAnsi="Lucida Console"/>
          <w:color w:val="000000"/>
        </w:rPr>
        <w:t>getNodeWithLowestDistance(</w:t>
      </w:r>
      <w:proofErr w:type="gramEnd"/>
      <w:r>
        <w:rPr>
          <w:rFonts w:ascii="Lucida Console" w:hAnsi="Lucida Console"/>
          <w:color w:val="000000"/>
        </w:rPr>
        <w:t>UnSettledNodes){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find</w:t>
      </w:r>
      <w:proofErr w:type="gramEnd"/>
      <w:r>
        <w:rPr>
          <w:rFonts w:ascii="Lucida Console" w:hAnsi="Lucida Console"/>
          <w:color w:val="000000"/>
        </w:rPr>
        <w:t xml:space="preserve"> the node with the lowest distance in UnSettledNodes and </w:t>
      </w:r>
      <w:r>
        <w:rPr>
          <w:rStyle w:val="hl-keyword"/>
          <w:rFonts w:ascii="Lucida Console" w:hAnsi="Lucida Console"/>
          <w:b/>
          <w:bCs/>
          <w:color w:val="7F0055"/>
        </w:rPr>
        <w:t>return</w:t>
      </w:r>
      <w:r>
        <w:rPr>
          <w:rFonts w:ascii="Lucida Console" w:hAnsi="Lucida Console"/>
          <w:color w:val="000000"/>
        </w:rPr>
        <w:t xml:space="preserve"> it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Fonts w:ascii="Lucida Console" w:hAnsi="Lucida Console"/>
          <w:color w:val="000000"/>
        </w:rPr>
        <w:t>evaluatedNeighbors(</w:t>
      </w:r>
      <w:proofErr w:type="gramEnd"/>
      <w:r>
        <w:rPr>
          <w:rFonts w:ascii="Lucida Console" w:hAnsi="Lucida Console"/>
          <w:color w:val="000000"/>
        </w:rPr>
        <w:t>evaluationNode){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Foreach destinationNode which can be reached via an edge from evaluationNode AND which is not in SettledNodes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edgeDistance</w:t>
      </w:r>
      <w:proofErr w:type="gramEnd"/>
      <w:r>
        <w:rPr>
          <w:rFonts w:ascii="Lucida Console" w:hAnsi="Lucida Console"/>
          <w:color w:val="000000"/>
        </w:rPr>
        <w:t xml:space="preserve"> = getDistance(edge(evaluationNode, destinationNode))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newDistance</w:t>
      </w:r>
      <w:proofErr w:type="gramEnd"/>
      <w:r>
        <w:rPr>
          <w:rFonts w:ascii="Lucida Console" w:hAnsi="Lucida Console"/>
          <w:color w:val="000000"/>
        </w:rPr>
        <w:t xml:space="preserve"> = distance[evaluationNode] + edgeDistance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(distance[destinationNode]  &gt; newDistance)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distance[</w:t>
      </w:r>
      <w:proofErr w:type="gramEnd"/>
      <w:r>
        <w:rPr>
          <w:rFonts w:ascii="Lucida Console" w:hAnsi="Lucida Console"/>
          <w:color w:val="000000"/>
        </w:rPr>
        <w:t xml:space="preserve">destinationNode]  = newDistance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add</w:t>
      </w:r>
      <w:proofErr w:type="gramEnd"/>
      <w:r>
        <w:rPr>
          <w:rFonts w:ascii="Lucida Console" w:hAnsi="Lucida Console"/>
          <w:color w:val="000000"/>
        </w:rPr>
        <w:t xml:space="preserve"> destinationNode to UnSettledNodes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eading2"/>
        <w:spacing w:before="300" w:beforeAutospacing="0" w:after="0" w:afterAutospacing="0" w:line="360" w:lineRule="atLeast"/>
        <w:rPr>
          <w:rFonts w:ascii="Arial" w:hAnsi="Arial" w:cs="Arial"/>
          <w:color w:val="333333"/>
          <w:sz w:val="45"/>
          <w:szCs w:val="45"/>
        </w:rPr>
      </w:pPr>
      <w:bookmarkStart w:id="13" w:name="model"/>
      <w:bookmarkEnd w:id="13"/>
      <w:r>
        <w:rPr>
          <w:rFonts w:ascii="Arial" w:hAnsi="Arial" w:cs="Arial"/>
          <w:color w:val="333333"/>
          <w:sz w:val="45"/>
          <w:szCs w:val="45"/>
        </w:rPr>
        <w:t>3. Model</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A graph consists of vertices and edges. These are represented by the following model.</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Style w:val="hl-keyword"/>
          <w:rFonts w:ascii="Lucida Console" w:hAnsi="Lucida Console"/>
          <w:b/>
          <w:bCs/>
          <w:color w:val="7F0055"/>
        </w:rPr>
        <w:t>package</w:t>
      </w:r>
      <w:proofErr w:type="gramEnd"/>
      <w:r>
        <w:rPr>
          <w:rFonts w:ascii="Lucida Console" w:hAnsi="Lucida Console"/>
          <w:color w:val="000000"/>
        </w:rPr>
        <w:t xml:space="preserve"> de.vogella.algorithms.dijkstra.model;</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Style w:val="hl-keyword"/>
          <w:rFonts w:ascii="Lucida Console" w:hAnsi="Lucida Console"/>
          <w:b/>
          <w:bCs/>
          <w:color w:val="7F0055"/>
        </w:rPr>
        <w:t>public</w:t>
      </w:r>
      <w:proofErr w:type="gramEnd"/>
      <w:r>
        <w:rPr>
          <w:rFonts w:ascii="Lucida Console" w:hAnsi="Lucida Console"/>
          <w:color w:val="000000"/>
        </w:rPr>
        <w:t xml:space="preserve"> </w:t>
      </w:r>
      <w:r>
        <w:rPr>
          <w:rStyle w:val="hl-keyword"/>
          <w:rFonts w:ascii="Lucida Console" w:hAnsi="Lucida Console"/>
          <w:b/>
          <w:bCs/>
          <w:color w:val="7F0055"/>
        </w:rPr>
        <w:t>class</w:t>
      </w:r>
      <w:r>
        <w:rPr>
          <w:rFonts w:ascii="Lucida Console" w:hAnsi="Lucida Console"/>
          <w:color w:val="000000"/>
        </w:rPr>
        <w:t xml:space="preserve"> Vertex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final</w:t>
      </w:r>
      <w:proofErr w:type="gramEnd"/>
      <w:r>
        <w:rPr>
          <w:rFonts w:ascii="Lucida Console" w:hAnsi="Lucida Console"/>
          <w:color w:val="000000"/>
        </w:rPr>
        <w:t xml:space="preserve"> </w:t>
      </w:r>
      <w:r>
        <w:rPr>
          <w:rStyle w:val="hl-keyword"/>
          <w:rFonts w:ascii="Lucida Console" w:hAnsi="Lucida Console"/>
          <w:b/>
          <w:bCs/>
          <w:color w:val="7F0055"/>
        </w:rPr>
        <w:t>private</w:t>
      </w:r>
      <w:r>
        <w:rPr>
          <w:rFonts w:ascii="Lucida Console" w:hAnsi="Lucida Console"/>
          <w:color w:val="000000"/>
        </w:rPr>
        <w:t xml:space="preserve"> String id;</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final</w:t>
      </w:r>
      <w:proofErr w:type="gramEnd"/>
      <w:r>
        <w:rPr>
          <w:rFonts w:ascii="Lucida Console" w:hAnsi="Lucida Console"/>
          <w:color w:val="000000"/>
        </w:rPr>
        <w:t xml:space="preserve"> </w:t>
      </w:r>
      <w:r>
        <w:rPr>
          <w:rStyle w:val="hl-keyword"/>
          <w:rFonts w:ascii="Lucida Console" w:hAnsi="Lucida Console"/>
          <w:b/>
          <w:bCs/>
          <w:color w:val="7F0055"/>
        </w:rPr>
        <w:t>private</w:t>
      </w:r>
      <w:r>
        <w:rPr>
          <w:rFonts w:ascii="Lucida Console" w:hAnsi="Lucida Console"/>
          <w:color w:val="000000"/>
        </w:rPr>
        <w:t xml:space="preserve"> String name;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Vertex(String id, String name)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keyword"/>
          <w:rFonts w:ascii="Lucida Console" w:hAnsi="Lucida Console"/>
          <w:b/>
          <w:bCs/>
          <w:color w:val="7F0055"/>
        </w:rPr>
        <w:t>this</w:t>
      </w:r>
      <w:r>
        <w:rPr>
          <w:rFonts w:ascii="Lucida Console" w:hAnsi="Lucida Console"/>
          <w:color w:val="000000"/>
        </w:rPr>
        <w:t>.id = id;</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keyword"/>
          <w:rFonts w:ascii="Lucida Console" w:hAnsi="Lucida Console"/>
          <w:b/>
          <w:bCs/>
          <w:color w:val="7F0055"/>
        </w:rPr>
        <w:t>this</w:t>
      </w:r>
      <w:r>
        <w:rPr>
          <w:rFonts w:ascii="Lucida Console" w:hAnsi="Lucida Console"/>
          <w:color w:val="000000"/>
        </w:rPr>
        <w:t>.name = name;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String getId()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id;</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String getName()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name;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annotation"/>
          <w:rFonts w:ascii="Lucida Console" w:hAnsi="Lucida Console"/>
          <w:i/>
          <w:iCs/>
          <w:color w:val="808080"/>
        </w:rPr>
        <w:t>@Override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w:t>
      </w:r>
      <w:r>
        <w:rPr>
          <w:rStyle w:val="hl-keyword"/>
          <w:rFonts w:ascii="Lucida Console" w:hAnsi="Lucida Console"/>
          <w:b/>
          <w:bCs/>
          <w:color w:val="7F0055"/>
        </w:rPr>
        <w:t>int</w:t>
      </w:r>
      <w:r>
        <w:rPr>
          <w:rFonts w:ascii="Lucida Console" w:hAnsi="Lucida Console"/>
          <w:color w:val="000000"/>
        </w:rPr>
        <w:t xml:space="preserve"> hashCode()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final</w:t>
      </w:r>
      <w:proofErr w:type="gramEnd"/>
      <w:r>
        <w:rPr>
          <w:rFonts w:ascii="Lucida Console" w:hAnsi="Lucida Console"/>
          <w:color w:val="000000"/>
        </w:rPr>
        <w:t xml:space="preserve"> </w:t>
      </w:r>
      <w:r>
        <w:rPr>
          <w:rStyle w:val="hl-keyword"/>
          <w:rFonts w:ascii="Lucida Console" w:hAnsi="Lucida Console"/>
          <w:b/>
          <w:bCs/>
          <w:color w:val="7F0055"/>
        </w:rPr>
        <w:t>int</w:t>
      </w:r>
      <w:r>
        <w:rPr>
          <w:rFonts w:ascii="Lucida Console" w:hAnsi="Lucida Console"/>
          <w:color w:val="000000"/>
        </w:rPr>
        <w:t xml:space="preserve"> prime = </w:t>
      </w:r>
      <w:r>
        <w:rPr>
          <w:rStyle w:val="hl-number"/>
          <w:rFonts w:ascii="Lucida Console" w:hAnsi="Lucida Console"/>
          <w:color w:val="000000"/>
        </w:rPr>
        <w:t>31</w:t>
      </w:r>
      <w:r>
        <w:rPr>
          <w:rFonts w:ascii="Lucida Console" w:hAnsi="Lucida Console"/>
          <w:color w:val="000000"/>
        </w:rPr>
        <w:t>;</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int</w:t>
      </w:r>
      <w:proofErr w:type="gramEnd"/>
      <w:r>
        <w:rPr>
          <w:rFonts w:ascii="Lucida Console" w:hAnsi="Lucida Console"/>
          <w:color w:val="000000"/>
        </w:rPr>
        <w:t xml:space="preserve"> result = </w:t>
      </w:r>
      <w:r>
        <w:rPr>
          <w:rStyle w:val="hl-number"/>
          <w:rFonts w:ascii="Lucida Console" w:hAnsi="Lucida Console"/>
          <w:color w:val="000000"/>
        </w:rPr>
        <w:t>1</w:t>
      </w:r>
      <w:r>
        <w:rPr>
          <w:rFonts w:ascii="Lucida Console" w:hAnsi="Lucida Console"/>
          <w:color w:val="000000"/>
        </w:rPr>
        <w:t>;</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result</w:t>
      </w:r>
      <w:proofErr w:type="gramEnd"/>
      <w:r>
        <w:rPr>
          <w:rFonts w:ascii="Lucida Console" w:hAnsi="Lucida Console"/>
          <w:color w:val="000000"/>
        </w:rPr>
        <w:t xml:space="preserve"> = prime * result + ((id == null) ? </w:t>
      </w:r>
      <w:r>
        <w:rPr>
          <w:rStyle w:val="hl-number"/>
          <w:rFonts w:ascii="Lucida Console" w:hAnsi="Lucida Console"/>
          <w:color w:val="000000"/>
        </w:rPr>
        <w:t>0</w:t>
      </w:r>
      <w:r>
        <w:rPr>
          <w:rFonts w:ascii="Lucida Console" w:hAnsi="Lucida Console"/>
          <w:color w:val="000000"/>
        </w:rPr>
        <w:t xml:space="preserve"> : id.hashCode());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result;</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annotation"/>
          <w:rFonts w:ascii="Lucida Console" w:hAnsi="Lucida Console"/>
          <w:i/>
          <w:iCs/>
          <w:color w:val="808080"/>
        </w:rPr>
        <w:t>@Override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w:t>
      </w:r>
      <w:r>
        <w:rPr>
          <w:rStyle w:val="hl-keyword"/>
          <w:rFonts w:ascii="Lucida Console" w:hAnsi="Lucida Console"/>
          <w:b/>
          <w:bCs/>
          <w:color w:val="7F0055"/>
        </w:rPr>
        <w:t>boolean</w:t>
      </w:r>
      <w:r>
        <w:rPr>
          <w:rFonts w:ascii="Lucida Console" w:hAnsi="Lucida Console"/>
          <w:color w:val="000000"/>
        </w:rPr>
        <w:t xml:space="preserve"> equals(Object obj)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w:t>
      </w:r>
      <w:r>
        <w:rPr>
          <w:rStyle w:val="hl-keyword"/>
          <w:rFonts w:ascii="Lucida Console" w:hAnsi="Lucida Console"/>
          <w:b/>
          <w:bCs/>
          <w:color w:val="7F0055"/>
        </w:rPr>
        <w:t>this</w:t>
      </w:r>
      <w:r>
        <w:rPr>
          <w:rFonts w:ascii="Lucida Console" w:hAnsi="Lucida Console"/>
          <w:color w:val="000000"/>
        </w:rPr>
        <w:t xml:space="preserve"> == obj)</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true;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(obj == null)</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false;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lastRenderedPageBreak/>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(getClass() != obj.getClass())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false;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Vertex other = (Vertex) obj;</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(id == null)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(other.id != null)</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false;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 </w:t>
      </w:r>
      <w:r>
        <w:rPr>
          <w:rStyle w:val="hl-keyword"/>
          <w:rFonts w:ascii="Lucida Console" w:hAnsi="Lucida Console"/>
          <w:b/>
          <w:bCs/>
          <w:color w:val="7F0055"/>
        </w:rPr>
        <w:t>else</w:t>
      </w:r>
      <w:r>
        <w:rPr>
          <w:rFonts w:ascii="Lucida Console" w:hAnsi="Lucida Console"/>
          <w:color w:val="000000"/>
        </w:rPr>
        <w:t xml:space="preserve"> </w:t>
      </w:r>
      <w:r>
        <w:rPr>
          <w:rStyle w:val="hl-keyword"/>
          <w:rFonts w:ascii="Lucida Console" w:hAnsi="Lucida Console"/>
          <w:b/>
          <w:bCs/>
          <w:color w:val="7F0055"/>
        </w:rPr>
        <w:t>if</w:t>
      </w:r>
      <w:r>
        <w:rPr>
          <w:rFonts w:ascii="Lucida Console" w:hAnsi="Lucida Console"/>
          <w:color w:val="000000"/>
        </w:rPr>
        <w:t xml:space="preserve"> (</w:t>
      </w:r>
      <w:proofErr w:type="gramStart"/>
      <w:r>
        <w:rPr>
          <w:rFonts w:ascii="Lucida Console" w:hAnsi="Lucida Console"/>
          <w:color w:val="000000"/>
        </w:rPr>
        <w:t>!id.equals</w:t>
      </w:r>
      <w:proofErr w:type="gramEnd"/>
      <w:r>
        <w:rPr>
          <w:rFonts w:ascii="Lucida Console" w:hAnsi="Lucida Console"/>
          <w:color w:val="000000"/>
        </w:rPr>
        <w:t>(other.id))</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false;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true;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annotation"/>
          <w:rFonts w:ascii="Lucida Console" w:hAnsi="Lucida Console"/>
          <w:i/>
          <w:iCs/>
          <w:color w:val="808080"/>
        </w:rPr>
        <w:t>@Override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String toString()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name;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NormalWeb"/>
        <w:spacing w:line="360" w:lineRule="atLeast"/>
        <w:ind w:left="150" w:right="150"/>
        <w:rPr>
          <w:rFonts w:ascii="Arial" w:hAnsi="Arial" w:cs="Arial"/>
          <w:color w:val="000000"/>
        </w:rPr>
      </w:pPr>
      <w:proofErr w:type="gramStart"/>
      <w:r>
        <w:rPr>
          <w:rFonts w:ascii="Arial" w:hAnsi="Arial" w:cs="Arial"/>
          <w:color w:val="000000"/>
        </w:rPr>
        <w:t>A</w:t>
      </w:r>
      <w:proofErr w:type="gramEnd"/>
      <w:r>
        <w:rPr>
          <w:rFonts w:ascii="Arial" w:hAnsi="Arial" w:cs="Arial"/>
          <w:color w:val="000000"/>
        </w:rPr>
        <w:t xml:space="preserve"> edge has a source and a destination.</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Style w:val="hl-keyword"/>
          <w:rFonts w:ascii="Lucida Console" w:hAnsi="Lucida Console"/>
          <w:b/>
          <w:bCs/>
          <w:color w:val="7F0055"/>
        </w:rPr>
        <w:t>package</w:t>
      </w:r>
      <w:proofErr w:type="gramEnd"/>
      <w:r>
        <w:rPr>
          <w:rFonts w:ascii="Lucida Console" w:hAnsi="Lucida Console"/>
          <w:color w:val="000000"/>
        </w:rPr>
        <w:t xml:space="preserve"> de.vogella.algorithms.dijkstra.model;</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Style w:val="hl-keyword"/>
          <w:rFonts w:ascii="Lucida Console" w:hAnsi="Lucida Console"/>
          <w:b/>
          <w:bCs/>
          <w:color w:val="7F0055"/>
        </w:rPr>
        <w:t>public</w:t>
      </w:r>
      <w:proofErr w:type="gramEnd"/>
      <w:r>
        <w:rPr>
          <w:rFonts w:ascii="Lucida Console" w:hAnsi="Lucida Console"/>
          <w:color w:val="000000"/>
        </w:rPr>
        <w:t xml:space="preserve"> </w:t>
      </w:r>
      <w:r>
        <w:rPr>
          <w:rStyle w:val="hl-keyword"/>
          <w:rFonts w:ascii="Lucida Console" w:hAnsi="Lucida Console"/>
          <w:b/>
          <w:bCs/>
          <w:color w:val="7F0055"/>
        </w:rPr>
        <w:t>class</w:t>
      </w:r>
      <w:r>
        <w:rPr>
          <w:rFonts w:ascii="Lucida Console" w:hAnsi="Lucida Console"/>
          <w:color w:val="000000"/>
        </w:rPr>
        <w:t xml:space="preserve"> Edge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final</w:t>
      </w:r>
      <w:r>
        <w:rPr>
          <w:rFonts w:ascii="Lucida Console" w:hAnsi="Lucida Console"/>
          <w:color w:val="000000"/>
        </w:rPr>
        <w:t xml:space="preserve"> String id;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final</w:t>
      </w:r>
      <w:r>
        <w:rPr>
          <w:rFonts w:ascii="Lucida Console" w:hAnsi="Lucida Console"/>
          <w:color w:val="000000"/>
        </w:rPr>
        <w:t xml:space="preserve"> Vertex source;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final</w:t>
      </w:r>
      <w:r>
        <w:rPr>
          <w:rFonts w:ascii="Lucida Console" w:hAnsi="Lucida Console"/>
          <w:color w:val="000000"/>
        </w:rPr>
        <w:t xml:space="preserve"> Vertex destination;</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final</w:t>
      </w:r>
      <w:r>
        <w:rPr>
          <w:rFonts w:ascii="Lucida Console" w:hAnsi="Lucida Console"/>
          <w:color w:val="000000"/>
        </w:rPr>
        <w:t xml:space="preserve"> </w:t>
      </w:r>
      <w:r>
        <w:rPr>
          <w:rStyle w:val="hl-keyword"/>
          <w:rFonts w:ascii="Lucida Console" w:hAnsi="Lucida Console"/>
          <w:b/>
          <w:bCs/>
          <w:color w:val="7F0055"/>
        </w:rPr>
        <w:t>int</w:t>
      </w:r>
      <w:r>
        <w:rPr>
          <w:rFonts w:ascii="Lucida Console" w:hAnsi="Lucida Console"/>
          <w:color w:val="000000"/>
        </w:rPr>
        <w:t xml:space="preserve"> weight;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Edge(String id, Vertex source, Vertex destination, </w:t>
      </w:r>
      <w:r>
        <w:rPr>
          <w:rStyle w:val="hl-keyword"/>
          <w:rFonts w:ascii="Lucida Console" w:hAnsi="Lucida Console"/>
          <w:b/>
          <w:bCs/>
          <w:color w:val="7F0055"/>
        </w:rPr>
        <w:t>int</w:t>
      </w:r>
      <w:r>
        <w:rPr>
          <w:rFonts w:ascii="Lucida Console" w:hAnsi="Lucida Console"/>
          <w:color w:val="000000"/>
        </w:rPr>
        <w:t xml:space="preserve"> weight)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keyword"/>
          <w:rFonts w:ascii="Lucida Console" w:hAnsi="Lucida Console"/>
          <w:b/>
          <w:bCs/>
          <w:color w:val="7F0055"/>
        </w:rPr>
        <w:t>this</w:t>
      </w:r>
      <w:r>
        <w:rPr>
          <w:rFonts w:ascii="Lucida Console" w:hAnsi="Lucida Console"/>
          <w:color w:val="000000"/>
        </w:rPr>
        <w:t>.id = id;</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keyword"/>
          <w:rFonts w:ascii="Lucida Console" w:hAnsi="Lucida Console"/>
          <w:b/>
          <w:bCs/>
          <w:color w:val="7F0055"/>
        </w:rPr>
        <w:t>this</w:t>
      </w:r>
      <w:r>
        <w:rPr>
          <w:rFonts w:ascii="Lucida Console" w:hAnsi="Lucida Console"/>
          <w:color w:val="000000"/>
        </w:rPr>
        <w:t>.source = source;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keyword"/>
          <w:rFonts w:ascii="Lucida Console" w:hAnsi="Lucida Console"/>
          <w:b/>
          <w:bCs/>
          <w:color w:val="7F0055"/>
        </w:rPr>
        <w:t>this</w:t>
      </w:r>
      <w:r>
        <w:rPr>
          <w:rFonts w:ascii="Lucida Console" w:hAnsi="Lucida Console"/>
          <w:color w:val="000000"/>
        </w:rPr>
        <w:t>.destination = destination;</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lastRenderedPageBreak/>
        <w:t xml:space="preserve">    </w:t>
      </w:r>
      <w:r>
        <w:rPr>
          <w:rStyle w:val="hl-keyword"/>
          <w:rFonts w:ascii="Lucida Console" w:hAnsi="Lucida Console"/>
          <w:b/>
          <w:bCs/>
          <w:color w:val="7F0055"/>
        </w:rPr>
        <w:t>this</w:t>
      </w:r>
      <w:r>
        <w:rPr>
          <w:rFonts w:ascii="Lucida Console" w:hAnsi="Lucida Console"/>
          <w:color w:val="000000"/>
        </w:rPr>
        <w:t>.weight = weight;</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String getId()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id;</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Vertex getDestination()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destination;</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Vertex getSource()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source;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w:t>
      </w:r>
      <w:r>
        <w:rPr>
          <w:rStyle w:val="hl-keyword"/>
          <w:rFonts w:ascii="Lucida Console" w:hAnsi="Lucida Console"/>
          <w:b/>
          <w:bCs/>
          <w:color w:val="7F0055"/>
        </w:rPr>
        <w:t>int</w:t>
      </w:r>
      <w:r>
        <w:rPr>
          <w:rFonts w:ascii="Lucida Console" w:hAnsi="Lucida Console"/>
          <w:color w:val="000000"/>
        </w:rPr>
        <w:t xml:space="preserve"> getWeight()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weight;</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annotation"/>
          <w:rFonts w:ascii="Lucida Console" w:hAnsi="Lucida Console"/>
          <w:i/>
          <w:iCs/>
          <w:color w:val="808080"/>
        </w:rPr>
        <w:t>@Override</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String toString()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source + </w:t>
      </w:r>
      <w:r>
        <w:rPr>
          <w:rStyle w:val="hl-string"/>
          <w:rFonts w:ascii="Lucida Console" w:hAnsi="Lucida Console"/>
          <w:color w:val="0000FF"/>
        </w:rPr>
        <w:t>" "</w:t>
      </w:r>
      <w:r>
        <w:rPr>
          <w:rFonts w:ascii="Lucida Console" w:hAnsi="Lucida Console"/>
          <w:color w:val="000000"/>
        </w:rPr>
        <w:t xml:space="preserve"> + destination;</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NormalWeb"/>
        <w:spacing w:line="360" w:lineRule="atLeast"/>
        <w:ind w:left="150" w:right="150"/>
        <w:rPr>
          <w:rFonts w:ascii="Arial" w:hAnsi="Arial" w:cs="Arial"/>
          <w:color w:val="000000"/>
        </w:rPr>
      </w:pPr>
      <w:r>
        <w:rPr>
          <w:rFonts w:ascii="Arial" w:hAnsi="Arial" w:cs="Arial"/>
          <w:color w:val="000000"/>
        </w:rPr>
        <w:t>Both represent a graph.</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Style w:val="hl-keyword"/>
          <w:rFonts w:ascii="Lucida Console" w:hAnsi="Lucida Console"/>
          <w:b/>
          <w:bCs/>
          <w:color w:val="7F0055"/>
        </w:rPr>
        <w:t>package</w:t>
      </w:r>
      <w:proofErr w:type="gramEnd"/>
      <w:r>
        <w:rPr>
          <w:rFonts w:ascii="Lucida Console" w:hAnsi="Lucida Console"/>
          <w:color w:val="000000"/>
        </w:rPr>
        <w:t xml:space="preserve"> de.vogella.algorithms.dijkstra.model;</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Style w:val="hl-keyword"/>
          <w:rFonts w:ascii="Lucida Console" w:hAnsi="Lucida Console"/>
          <w:b/>
          <w:bCs/>
          <w:color w:val="7F0055"/>
        </w:rPr>
        <w:t>import</w:t>
      </w:r>
      <w:proofErr w:type="gramEnd"/>
      <w:r>
        <w:rPr>
          <w:rFonts w:ascii="Lucida Console" w:hAnsi="Lucida Console"/>
          <w:color w:val="000000"/>
        </w:rPr>
        <w:t xml:space="preserve"> java.util.List;</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roofErr w:type="gramStart"/>
      <w:r>
        <w:rPr>
          <w:rStyle w:val="hl-keyword"/>
          <w:rFonts w:ascii="Lucida Console" w:hAnsi="Lucida Console"/>
          <w:b/>
          <w:bCs/>
          <w:color w:val="7F0055"/>
        </w:rPr>
        <w:t>public</w:t>
      </w:r>
      <w:proofErr w:type="gramEnd"/>
      <w:r>
        <w:rPr>
          <w:rFonts w:ascii="Lucida Console" w:hAnsi="Lucida Console"/>
          <w:color w:val="000000"/>
        </w:rPr>
        <w:t xml:space="preserve"> </w:t>
      </w:r>
      <w:r>
        <w:rPr>
          <w:rStyle w:val="hl-keyword"/>
          <w:rFonts w:ascii="Lucida Console" w:hAnsi="Lucida Console"/>
          <w:b/>
          <w:bCs/>
          <w:color w:val="7F0055"/>
        </w:rPr>
        <w:t>class</w:t>
      </w:r>
      <w:r>
        <w:rPr>
          <w:rFonts w:ascii="Lucida Console" w:hAnsi="Lucida Console"/>
          <w:color w:val="000000"/>
        </w:rPr>
        <w:t xml:space="preserve"> Graph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lastRenderedPageBreak/>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final</w:t>
      </w:r>
      <w:r>
        <w:rPr>
          <w:rFonts w:ascii="Lucida Console" w:hAnsi="Lucida Console"/>
          <w:color w:val="000000"/>
        </w:rPr>
        <w:t xml:space="preserve"> List&lt;Vertex&gt; vertexes;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final</w:t>
      </w:r>
      <w:r>
        <w:rPr>
          <w:rFonts w:ascii="Lucida Console" w:hAnsi="Lucida Console"/>
          <w:color w:val="000000"/>
        </w:rPr>
        <w:t xml:space="preserve"> List&lt;Edge&gt; edges;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Graph(List&lt;Vertex&gt; vertexes, List&lt;Edge&gt; edges)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keyword"/>
          <w:rFonts w:ascii="Lucida Console" w:hAnsi="Lucida Console"/>
          <w:b/>
          <w:bCs/>
          <w:color w:val="7F0055"/>
        </w:rPr>
        <w:t>this</w:t>
      </w:r>
      <w:r>
        <w:rPr>
          <w:rFonts w:ascii="Lucida Console" w:hAnsi="Lucida Console"/>
          <w:color w:val="000000"/>
        </w:rPr>
        <w:t>.vertexes = vertexes;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r>
        <w:rPr>
          <w:rStyle w:val="hl-keyword"/>
          <w:rFonts w:ascii="Lucida Console" w:hAnsi="Lucida Console"/>
          <w:b/>
          <w:bCs/>
          <w:color w:val="7F0055"/>
        </w:rPr>
        <w:t>this</w:t>
      </w:r>
      <w:r>
        <w:rPr>
          <w:rFonts w:ascii="Lucida Console" w:hAnsi="Lucida Console"/>
          <w:color w:val="000000"/>
        </w:rPr>
        <w:t>.edges = edges;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List&lt;Vertex&gt; getVertexes()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vertexes;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List&lt;Edge&gt; getEdges()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edges;</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rFonts w:ascii="Lucida Console" w:hAnsi="Lucida Console"/>
          <w:color w:val="000000"/>
        </w:rPr>
      </w:pPr>
      <w:r>
        <w:rPr>
          <w:rFonts w:ascii="Lucida Console" w:hAnsi="Lucida Console"/>
          <w:color w:val="000000"/>
        </w:rPr>
        <w:t xml:space="preserve">} </w:t>
      </w:r>
    </w:p>
    <w:p w:rsidR="00424ECC" w:rsidRDefault="00424ECC" w:rsidP="00424ECC">
      <w:pPr>
        <w:pStyle w:val="Heading2"/>
        <w:spacing w:before="300" w:beforeAutospacing="0" w:after="0" w:afterAutospacing="0" w:line="360" w:lineRule="atLeast"/>
        <w:rPr>
          <w:ins w:id="14" w:author="Unknown"/>
          <w:rFonts w:ascii="Arial" w:hAnsi="Arial" w:cs="Arial"/>
          <w:color w:val="333333"/>
          <w:sz w:val="45"/>
          <w:szCs w:val="45"/>
        </w:rPr>
      </w:pPr>
      <w:bookmarkStart w:id="15" w:name="algorithmus"/>
      <w:bookmarkEnd w:id="15"/>
      <w:ins w:id="16" w:author="Unknown">
        <w:r>
          <w:rPr>
            <w:rFonts w:ascii="Arial" w:hAnsi="Arial" w:cs="Arial"/>
            <w:color w:val="333333"/>
            <w:sz w:val="45"/>
            <w:szCs w:val="45"/>
          </w:rPr>
          <w:t>4. Algorithmus</w:t>
        </w:r>
      </w:ins>
    </w:p>
    <w:p w:rsidR="00424ECC" w:rsidRDefault="00424ECC" w:rsidP="00424ECC">
      <w:pPr>
        <w:pStyle w:val="Heading3"/>
        <w:spacing w:before="0" w:line="360" w:lineRule="atLeast"/>
        <w:rPr>
          <w:ins w:id="17" w:author="Unknown"/>
          <w:rFonts w:ascii="Arial" w:hAnsi="Arial" w:cs="Arial"/>
          <w:color w:val="333333"/>
          <w:sz w:val="30"/>
          <w:szCs w:val="30"/>
        </w:rPr>
      </w:pPr>
      <w:bookmarkStart w:id="18" w:name="algorithmus_implementation"/>
      <w:bookmarkEnd w:id="18"/>
      <w:ins w:id="19" w:author="Unknown">
        <w:r>
          <w:rPr>
            <w:rFonts w:ascii="Arial" w:hAnsi="Arial" w:cs="Arial"/>
            <w:color w:val="333333"/>
            <w:sz w:val="30"/>
            <w:szCs w:val="30"/>
          </w:rPr>
          <w:t>4.1. Implementation</w:t>
        </w:r>
      </w:ins>
    </w:p>
    <w:p w:rsidR="00424ECC" w:rsidRDefault="00424ECC" w:rsidP="00424ECC">
      <w:pPr>
        <w:pStyle w:val="NormalWeb"/>
        <w:spacing w:line="360" w:lineRule="atLeast"/>
        <w:ind w:left="150" w:right="150"/>
        <w:rPr>
          <w:ins w:id="20" w:author="Unknown"/>
          <w:rFonts w:ascii="Arial" w:hAnsi="Arial" w:cs="Arial"/>
          <w:color w:val="000000"/>
        </w:rPr>
      </w:pPr>
      <w:ins w:id="21" w:author="Unknown">
        <w:r>
          <w:rPr>
            <w:rFonts w:ascii="Arial" w:hAnsi="Arial" w:cs="Arial"/>
            <w:color w:val="000000"/>
          </w:rPr>
          <w:t>The following is a simple implementation of Dijkstra's algorithm. It does not use any performance optimization (e.g. by using a PriorityQueue for the UnSettledNodes of does not cache the result of the target evaluation of the edges) to make the algorihms as simple as possible.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2" w:author="Unknown"/>
          <w:rFonts w:ascii="Lucida Console" w:hAnsi="Lucida Console"/>
          <w:color w:val="000000"/>
        </w:rPr>
      </w:pPr>
      <w:proofErr w:type="gramStart"/>
      <w:ins w:id="23" w:author="Unknown">
        <w:r>
          <w:rPr>
            <w:rStyle w:val="hl-keyword"/>
            <w:rFonts w:ascii="Lucida Console" w:hAnsi="Lucida Console"/>
            <w:b/>
            <w:bCs/>
            <w:color w:val="7F0055"/>
          </w:rPr>
          <w:t>package</w:t>
        </w:r>
        <w:proofErr w:type="gramEnd"/>
        <w:r>
          <w:rPr>
            <w:rFonts w:ascii="Lucida Console" w:hAnsi="Lucida Console"/>
            <w:color w:val="000000"/>
          </w:rPr>
          <w:t xml:space="preserve"> de.vogella.algorithms.dijkstra.engine;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4"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5" w:author="Unknown"/>
          <w:rFonts w:ascii="Lucida Console" w:hAnsi="Lucida Console"/>
          <w:color w:val="000000"/>
        </w:rPr>
      </w:pPr>
      <w:proofErr w:type="gramStart"/>
      <w:ins w:id="26" w:author="Unknown">
        <w:r>
          <w:rPr>
            <w:rStyle w:val="hl-keyword"/>
            <w:rFonts w:ascii="Lucida Console" w:hAnsi="Lucida Console"/>
            <w:b/>
            <w:bCs/>
            <w:color w:val="7F0055"/>
          </w:rPr>
          <w:t>import</w:t>
        </w:r>
        <w:proofErr w:type="gramEnd"/>
        <w:r>
          <w:rPr>
            <w:rFonts w:ascii="Lucida Console" w:hAnsi="Lucida Console"/>
            <w:color w:val="000000"/>
          </w:rPr>
          <w:t xml:space="preserve"> java.util.ArrayList;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7" w:author="Unknown"/>
          <w:rFonts w:ascii="Lucida Console" w:hAnsi="Lucida Console"/>
          <w:color w:val="000000"/>
        </w:rPr>
      </w:pPr>
      <w:proofErr w:type="gramStart"/>
      <w:ins w:id="28" w:author="Unknown">
        <w:r>
          <w:rPr>
            <w:rStyle w:val="hl-keyword"/>
            <w:rFonts w:ascii="Lucida Console" w:hAnsi="Lucida Console"/>
            <w:b/>
            <w:bCs/>
            <w:color w:val="7F0055"/>
          </w:rPr>
          <w:t>import</w:t>
        </w:r>
        <w:proofErr w:type="gramEnd"/>
        <w:r>
          <w:rPr>
            <w:rFonts w:ascii="Lucida Console" w:hAnsi="Lucida Console"/>
            <w:color w:val="000000"/>
          </w:rPr>
          <w:t xml:space="preserve"> java.util.Collections;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9" w:author="Unknown"/>
          <w:rFonts w:ascii="Lucida Console" w:hAnsi="Lucida Console"/>
          <w:color w:val="000000"/>
        </w:rPr>
      </w:pPr>
      <w:proofErr w:type="gramStart"/>
      <w:ins w:id="30" w:author="Unknown">
        <w:r>
          <w:rPr>
            <w:rStyle w:val="hl-keyword"/>
            <w:rFonts w:ascii="Lucida Console" w:hAnsi="Lucida Console"/>
            <w:b/>
            <w:bCs/>
            <w:color w:val="7F0055"/>
          </w:rPr>
          <w:lastRenderedPageBreak/>
          <w:t>import</w:t>
        </w:r>
        <w:proofErr w:type="gramEnd"/>
        <w:r>
          <w:rPr>
            <w:rFonts w:ascii="Lucida Console" w:hAnsi="Lucida Console"/>
            <w:color w:val="000000"/>
          </w:rPr>
          <w:t xml:space="preserve"> java.util.HashMap;</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1" w:author="Unknown"/>
          <w:rFonts w:ascii="Lucida Console" w:hAnsi="Lucida Console"/>
          <w:color w:val="000000"/>
        </w:rPr>
      </w:pPr>
      <w:proofErr w:type="gramStart"/>
      <w:ins w:id="32" w:author="Unknown">
        <w:r>
          <w:rPr>
            <w:rStyle w:val="hl-keyword"/>
            <w:rFonts w:ascii="Lucida Console" w:hAnsi="Lucida Console"/>
            <w:b/>
            <w:bCs/>
            <w:color w:val="7F0055"/>
          </w:rPr>
          <w:t>import</w:t>
        </w:r>
        <w:proofErr w:type="gramEnd"/>
        <w:r>
          <w:rPr>
            <w:rFonts w:ascii="Lucida Console" w:hAnsi="Lucida Console"/>
            <w:color w:val="000000"/>
          </w:rPr>
          <w:t xml:space="preserve"> java.util.HashSet;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3" w:author="Unknown"/>
          <w:rFonts w:ascii="Lucida Console" w:hAnsi="Lucida Console"/>
          <w:color w:val="000000"/>
        </w:rPr>
      </w:pPr>
      <w:proofErr w:type="gramStart"/>
      <w:ins w:id="34" w:author="Unknown">
        <w:r>
          <w:rPr>
            <w:rStyle w:val="hl-keyword"/>
            <w:rFonts w:ascii="Lucida Console" w:hAnsi="Lucida Console"/>
            <w:b/>
            <w:bCs/>
            <w:color w:val="7F0055"/>
          </w:rPr>
          <w:t>import</w:t>
        </w:r>
        <w:proofErr w:type="gramEnd"/>
        <w:r>
          <w:rPr>
            <w:rFonts w:ascii="Lucida Console" w:hAnsi="Lucida Console"/>
            <w:color w:val="000000"/>
          </w:rPr>
          <w:t xml:space="preserve"> java.util.LinkedList;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5" w:author="Unknown"/>
          <w:rFonts w:ascii="Lucida Console" w:hAnsi="Lucida Console"/>
          <w:color w:val="000000"/>
        </w:rPr>
      </w:pPr>
      <w:proofErr w:type="gramStart"/>
      <w:ins w:id="36" w:author="Unknown">
        <w:r>
          <w:rPr>
            <w:rStyle w:val="hl-keyword"/>
            <w:rFonts w:ascii="Lucida Console" w:hAnsi="Lucida Console"/>
            <w:b/>
            <w:bCs/>
            <w:color w:val="7F0055"/>
          </w:rPr>
          <w:t>import</w:t>
        </w:r>
        <w:proofErr w:type="gramEnd"/>
        <w:r>
          <w:rPr>
            <w:rFonts w:ascii="Lucida Console" w:hAnsi="Lucida Console"/>
            <w:color w:val="000000"/>
          </w:rPr>
          <w:t xml:space="preserve"> java.util.List;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7" w:author="Unknown"/>
          <w:rFonts w:ascii="Lucida Console" w:hAnsi="Lucida Console"/>
          <w:color w:val="000000"/>
        </w:rPr>
      </w:pPr>
      <w:proofErr w:type="gramStart"/>
      <w:ins w:id="38" w:author="Unknown">
        <w:r>
          <w:rPr>
            <w:rStyle w:val="hl-keyword"/>
            <w:rFonts w:ascii="Lucida Console" w:hAnsi="Lucida Console"/>
            <w:b/>
            <w:bCs/>
            <w:color w:val="7F0055"/>
          </w:rPr>
          <w:t>import</w:t>
        </w:r>
        <w:proofErr w:type="gramEnd"/>
        <w:r>
          <w:rPr>
            <w:rFonts w:ascii="Lucida Console" w:hAnsi="Lucida Console"/>
            <w:color w:val="000000"/>
          </w:rPr>
          <w:t xml:space="preserve"> java.util.Map;</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9" w:author="Unknown"/>
          <w:rFonts w:ascii="Lucida Console" w:hAnsi="Lucida Console"/>
          <w:color w:val="000000"/>
        </w:rPr>
      </w:pPr>
      <w:proofErr w:type="gramStart"/>
      <w:ins w:id="40" w:author="Unknown">
        <w:r>
          <w:rPr>
            <w:rStyle w:val="hl-keyword"/>
            <w:rFonts w:ascii="Lucida Console" w:hAnsi="Lucida Console"/>
            <w:b/>
            <w:bCs/>
            <w:color w:val="7F0055"/>
          </w:rPr>
          <w:t>import</w:t>
        </w:r>
        <w:proofErr w:type="gramEnd"/>
        <w:r>
          <w:rPr>
            <w:rFonts w:ascii="Lucida Console" w:hAnsi="Lucida Console"/>
            <w:color w:val="000000"/>
          </w:rPr>
          <w:t xml:space="preserve"> java.util.Set;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41"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42" w:author="Unknown"/>
          <w:rFonts w:ascii="Lucida Console" w:hAnsi="Lucida Console"/>
          <w:color w:val="000000"/>
        </w:rPr>
      </w:pPr>
      <w:proofErr w:type="gramStart"/>
      <w:ins w:id="43" w:author="Unknown">
        <w:r>
          <w:rPr>
            <w:rStyle w:val="hl-keyword"/>
            <w:rFonts w:ascii="Lucida Console" w:hAnsi="Lucida Console"/>
            <w:b/>
            <w:bCs/>
            <w:color w:val="7F0055"/>
          </w:rPr>
          <w:t>import</w:t>
        </w:r>
        <w:proofErr w:type="gramEnd"/>
        <w:r>
          <w:rPr>
            <w:rFonts w:ascii="Lucida Console" w:hAnsi="Lucida Console"/>
            <w:color w:val="000000"/>
          </w:rPr>
          <w:t xml:space="preserve"> de.vogella.algorithms.dijkstra.model.Edge;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44" w:author="Unknown"/>
          <w:rFonts w:ascii="Lucida Console" w:hAnsi="Lucida Console"/>
          <w:color w:val="000000"/>
        </w:rPr>
      </w:pPr>
      <w:proofErr w:type="gramStart"/>
      <w:ins w:id="45" w:author="Unknown">
        <w:r>
          <w:rPr>
            <w:rStyle w:val="hl-keyword"/>
            <w:rFonts w:ascii="Lucida Console" w:hAnsi="Lucida Console"/>
            <w:b/>
            <w:bCs/>
            <w:color w:val="7F0055"/>
          </w:rPr>
          <w:t>import</w:t>
        </w:r>
        <w:proofErr w:type="gramEnd"/>
        <w:r>
          <w:rPr>
            <w:rFonts w:ascii="Lucida Console" w:hAnsi="Lucida Console"/>
            <w:color w:val="000000"/>
          </w:rPr>
          <w:t xml:space="preserve"> de.vogella.algorithms.dijkstra.model.Graph;</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46" w:author="Unknown"/>
          <w:rFonts w:ascii="Lucida Console" w:hAnsi="Lucida Console"/>
          <w:color w:val="000000"/>
        </w:rPr>
      </w:pPr>
      <w:proofErr w:type="gramStart"/>
      <w:ins w:id="47" w:author="Unknown">
        <w:r>
          <w:rPr>
            <w:rStyle w:val="hl-keyword"/>
            <w:rFonts w:ascii="Lucida Console" w:hAnsi="Lucida Console"/>
            <w:b/>
            <w:bCs/>
            <w:color w:val="7F0055"/>
          </w:rPr>
          <w:t>import</w:t>
        </w:r>
        <w:proofErr w:type="gramEnd"/>
        <w:r>
          <w:rPr>
            <w:rFonts w:ascii="Lucida Console" w:hAnsi="Lucida Console"/>
            <w:color w:val="000000"/>
          </w:rPr>
          <w:t xml:space="preserve"> de.vogella.algorithms.dijkstra.model.Vertex;</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48"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49" w:author="Unknown"/>
          <w:rFonts w:ascii="Lucida Console" w:hAnsi="Lucida Console"/>
          <w:color w:val="000000"/>
        </w:rPr>
      </w:pPr>
      <w:proofErr w:type="gramStart"/>
      <w:ins w:id="50" w:author="Unknown">
        <w:r>
          <w:rPr>
            <w:rStyle w:val="hl-keyword"/>
            <w:rFonts w:ascii="Lucida Console" w:hAnsi="Lucida Console"/>
            <w:b/>
            <w:bCs/>
            <w:color w:val="7F0055"/>
          </w:rPr>
          <w:t>public</w:t>
        </w:r>
        <w:proofErr w:type="gramEnd"/>
        <w:r>
          <w:rPr>
            <w:rFonts w:ascii="Lucida Console" w:hAnsi="Lucida Console"/>
            <w:color w:val="000000"/>
          </w:rPr>
          <w:t xml:space="preserve"> </w:t>
        </w:r>
        <w:r>
          <w:rPr>
            <w:rStyle w:val="hl-keyword"/>
            <w:rFonts w:ascii="Lucida Console" w:hAnsi="Lucida Console"/>
            <w:b/>
            <w:bCs/>
            <w:color w:val="7F0055"/>
          </w:rPr>
          <w:t>class</w:t>
        </w:r>
        <w:r>
          <w:rPr>
            <w:rFonts w:ascii="Lucida Console" w:hAnsi="Lucida Console"/>
            <w:color w:val="000000"/>
          </w:rPr>
          <w:t xml:space="preserve"> DijkstraAlgorithm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51"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52" w:author="Unknown"/>
          <w:rFonts w:ascii="Lucida Console" w:hAnsi="Lucida Console"/>
          <w:color w:val="000000"/>
        </w:rPr>
      </w:pPr>
      <w:ins w:id="53"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final</w:t>
        </w:r>
        <w:r>
          <w:rPr>
            <w:rFonts w:ascii="Lucida Console" w:hAnsi="Lucida Console"/>
            <w:color w:val="000000"/>
          </w:rPr>
          <w:t xml:space="preserve"> List&lt;Vertex&gt; nodes;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54" w:author="Unknown"/>
          <w:rFonts w:ascii="Lucida Console" w:hAnsi="Lucida Console"/>
          <w:color w:val="000000"/>
        </w:rPr>
      </w:pPr>
      <w:ins w:id="55"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final</w:t>
        </w:r>
        <w:r>
          <w:rPr>
            <w:rFonts w:ascii="Lucida Console" w:hAnsi="Lucida Console"/>
            <w:color w:val="000000"/>
          </w:rPr>
          <w:t xml:space="preserve"> List&lt;Edge&gt; edges;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56" w:author="Unknown"/>
          <w:rFonts w:ascii="Lucida Console" w:hAnsi="Lucida Console"/>
          <w:color w:val="000000"/>
        </w:rPr>
      </w:pPr>
      <w:ins w:id="57"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Set&lt;Vertex&gt; settledNodes;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58" w:author="Unknown"/>
          <w:rFonts w:ascii="Lucida Console" w:hAnsi="Lucida Console"/>
          <w:color w:val="000000"/>
        </w:rPr>
      </w:pPr>
      <w:ins w:id="59"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Set&lt;Vertex&gt; unSettledNodes;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60" w:author="Unknown"/>
          <w:rFonts w:ascii="Lucida Console" w:hAnsi="Lucida Console"/>
          <w:color w:val="000000"/>
        </w:rPr>
      </w:pPr>
      <w:ins w:id="61"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Map&lt;Vertex, Vertex&gt; predecessors;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62" w:author="Unknown"/>
          <w:rFonts w:ascii="Lucida Console" w:hAnsi="Lucida Console"/>
          <w:color w:val="000000"/>
        </w:rPr>
      </w:pPr>
      <w:ins w:id="63"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Map&lt;Vertex, Integer&gt; distance;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64"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65" w:author="Unknown"/>
          <w:rFonts w:ascii="Lucida Console" w:hAnsi="Lucida Console"/>
          <w:color w:val="000000"/>
        </w:rPr>
      </w:pPr>
      <w:ins w:id="66" w:author="Unknown">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DijkstraAlgorithm(Graph graph)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67" w:author="Unknown"/>
          <w:rFonts w:ascii="Lucida Console" w:hAnsi="Lucida Console"/>
          <w:color w:val="000000"/>
        </w:rPr>
      </w:pPr>
      <w:ins w:id="68" w:author="Unknown">
        <w:r>
          <w:rPr>
            <w:rFonts w:ascii="Lucida Console" w:hAnsi="Lucida Console"/>
            <w:color w:val="000000"/>
          </w:rPr>
          <w:t xml:space="preserve">    </w:t>
        </w:r>
        <w:r>
          <w:rPr>
            <w:rStyle w:val="Emphasis"/>
            <w:rFonts w:ascii="Lucida Console" w:hAnsi="Lucida Console"/>
            <w:color w:val="008800"/>
          </w:rPr>
          <w:t xml:space="preserve">// </w:t>
        </w:r>
        <w:proofErr w:type="gramStart"/>
        <w:r>
          <w:rPr>
            <w:rStyle w:val="Emphasis"/>
            <w:rFonts w:ascii="Lucida Console" w:hAnsi="Lucida Console"/>
            <w:color w:val="008800"/>
          </w:rPr>
          <w:t>Create</w:t>
        </w:r>
        <w:proofErr w:type="gramEnd"/>
        <w:r>
          <w:rPr>
            <w:rStyle w:val="Emphasis"/>
            <w:rFonts w:ascii="Lucida Console" w:hAnsi="Lucida Console"/>
            <w:color w:val="008800"/>
          </w:rPr>
          <w:t xml:space="preserve"> a copy of the array so that we can operate on this array</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69" w:author="Unknown"/>
          <w:rFonts w:ascii="Lucida Console" w:hAnsi="Lucida Console"/>
          <w:color w:val="000000"/>
        </w:rPr>
      </w:pPr>
      <w:ins w:id="70" w:author="Unknown">
        <w:r>
          <w:rPr>
            <w:rFonts w:ascii="Lucida Console" w:hAnsi="Lucida Console"/>
            <w:color w:val="000000"/>
          </w:rPr>
          <w:t xml:space="preserve">    </w:t>
        </w:r>
        <w:r>
          <w:rPr>
            <w:rStyle w:val="hl-keyword"/>
            <w:rFonts w:ascii="Lucida Console" w:hAnsi="Lucida Console"/>
            <w:b/>
            <w:bCs/>
            <w:color w:val="7F0055"/>
          </w:rPr>
          <w:t>this</w:t>
        </w:r>
        <w:r>
          <w:rPr>
            <w:rFonts w:ascii="Lucida Console" w:hAnsi="Lucida Console"/>
            <w:color w:val="000000"/>
          </w:rPr>
          <w:t xml:space="preserve">.nodes = </w:t>
        </w:r>
        <w:r>
          <w:rPr>
            <w:rStyle w:val="hl-keyword"/>
            <w:rFonts w:ascii="Lucida Console" w:hAnsi="Lucida Console"/>
            <w:b/>
            <w:bCs/>
            <w:color w:val="7F0055"/>
          </w:rPr>
          <w:t>new</w:t>
        </w:r>
        <w:r>
          <w:rPr>
            <w:rFonts w:ascii="Lucida Console" w:hAnsi="Lucida Console"/>
            <w:color w:val="000000"/>
          </w:rPr>
          <w:t xml:space="preserve"> ArrayList&lt;Vertex</w:t>
        </w:r>
        <w:proofErr w:type="gramStart"/>
        <w:r>
          <w:rPr>
            <w:rFonts w:ascii="Lucida Console" w:hAnsi="Lucida Console"/>
            <w:color w:val="000000"/>
          </w:rPr>
          <w:t>&gt;(</w:t>
        </w:r>
        <w:proofErr w:type="gramEnd"/>
        <w:r>
          <w:rPr>
            <w:rFonts w:ascii="Lucida Console" w:hAnsi="Lucida Console"/>
            <w:color w:val="000000"/>
          </w:rPr>
          <w:t>graph.getVertexes());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71" w:author="Unknown"/>
          <w:rFonts w:ascii="Lucida Console" w:hAnsi="Lucida Console"/>
          <w:color w:val="000000"/>
        </w:rPr>
      </w:pPr>
      <w:ins w:id="72" w:author="Unknown">
        <w:r>
          <w:rPr>
            <w:rFonts w:ascii="Lucida Console" w:hAnsi="Lucida Console"/>
            <w:color w:val="000000"/>
          </w:rPr>
          <w:t xml:space="preserve">    </w:t>
        </w:r>
        <w:r>
          <w:rPr>
            <w:rStyle w:val="hl-keyword"/>
            <w:rFonts w:ascii="Lucida Console" w:hAnsi="Lucida Console"/>
            <w:b/>
            <w:bCs/>
            <w:color w:val="7F0055"/>
          </w:rPr>
          <w:t>this</w:t>
        </w:r>
        <w:r>
          <w:rPr>
            <w:rFonts w:ascii="Lucida Console" w:hAnsi="Lucida Console"/>
            <w:color w:val="000000"/>
          </w:rPr>
          <w:t xml:space="preserve">.edges = </w:t>
        </w:r>
        <w:r>
          <w:rPr>
            <w:rStyle w:val="hl-keyword"/>
            <w:rFonts w:ascii="Lucida Console" w:hAnsi="Lucida Console"/>
            <w:b/>
            <w:bCs/>
            <w:color w:val="7F0055"/>
          </w:rPr>
          <w:t>new</w:t>
        </w:r>
        <w:r>
          <w:rPr>
            <w:rFonts w:ascii="Lucida Console" w:hAnsi="Lucida Console"/>
            <w:color w:val="000000"/>
          </w:rPr>
          <w:t xml:space="preserve"> ArrayList&lt;Edge</w:t>
        </w:r>
        <w:proofErr w:type="gramStart"/>
        <w:r>
          <w:rPr>
            <w:rFonts w:ascii="Lucida Console" w:hAnsi="Lucida Console"/>
            <w:color w:val="000000"/>
          </w:rPr>
          <w:t>&gt;(</w:t>
        </w:r>
        <w:proofErr w:type="gramEnd"/>
        <w:r>
          <w:rPr>
            <w:rFonts w:ascii="Lucida Console" w:hAnsi="Lucida Console"/>
            <w:color w:val="000000"/>
          </w:rPr>
          <w:t>graph.getEdges());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73" w:author="Unknown"/>
          <w:rFonts w:ascii="Lucida Console" w:hAnsi="Lucida Console"/>
          <w:color w:val="000000"/>
        </w:rPr>
      </w:pPr>
      <w:ins w:id="74"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75"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76" w:author="Unknown"/>
          <w:rFonts w:ascii="Lucida Console" w:hAnsi="Lucida Console"/>
          <w:color w:val="000000"/>
        </w:rPr>
      </w:pPr>
      <w:ins w:id="77" w:author="Unknown">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w:t>
        </w:r>
        <w:r>
          <w:rPr>
            <w:rStyle w:val="hl-keyword"/>
            <w:rFonts w:ascii="Lucida Console" w:hAnsi="Lucida Console"/>
            <w:b/>
            <w:bCs/>
            <w:color w:val="7F0055"/>
          </w:rPr>
          <w:t>void</w:t>
        </w:r>
        <w:r>
          <w:rPr>
            <w:rFonts w:ascii="Lucida Console" w:hAnsi="Lucida Console"/>
            <w:color w:val="000000"/>
          </w:rPr>
          <w:t xml:space="preserve"> execute(Vertex source)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78" w:author="Unknown"/>
          <w:rFonts w:ascii="Lucida Console" w:hAnsi="Lucida Console"/>
          <w:color w:val="000000"/>
        </w:rPr>
      </w:pPr>
      <w:ins w:id="79" w:author="Unknown">
        <w:r>
          <w:rPr>
            <w:rFonts w:ascii="Lucida Console" w:hAnsi="Lucida Console"/>
            <w:color w:val="000000"/>
          </w:rPr>
          <w:t xml:space="preserve">    </w:t>
        </w:r>
        <w:proofErr w:type="gramStart"/>
        <w:r>
          <w:rPr>
            <w:rFonts w:ascii="Lucida Console" w:hAnsi="Lucida Console"/>
            <w:color w:val="000000"/>
          </w:rPr>
          <w:t>settledNodes</w:t>
        </w:r>
        <w:proofErr w:type="gramEnd"/>
        <w:r>
          <w:rPr>
            <w:rFonts w:ascii="Lucida Console" w:hAnsi="Lucida Console"/>
            <w:color w:val="000000"/>
          </w:rPr>
          <w:t xml:space="preserve"> = </w:t>
        </w:r>
        <w:r>
          <w:rPr>
            <w:rStyle w:val="hl-keyword"/>
            <w:rFonts w:ascii="Lucida Console" w:hAnsi="Lucida Console"/>
            <w:b/>
            <w:bCs/>
            <w:color w:val="7F0055"/>
          </w:rPr>
          <w:t>new</w:t>
        </w:r>
        <w:r>
          <w:rPr>
            <w:rFonts w:ascii="Lucida Console" w:hAnsi="Lucida Console"/>
            <w:color w:val="000000"/>
          </w:rPr>
          <w:t xml:space="preserve"> HashSet&lt;Vertex&gt;();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80" w:author="Unknown"/>
          <w:rFonts w:ascii="Lucida Console" w:hAnsi="Lucida Console"/>
          <w:color w:val="000000"/>
        </w:rPr>
      </w:pPr>
      <w:ins w:id="81" w:author="Unknown">
        <w:r>
          <w:rPr>
            <w:rFonts w:ascii="Lucida Console" w:hAnsi="Lucida Console"/>
            <w:color w:val="000000"/>
          </w:rPr>
          <w:t xml:space="preserve">    </w:t>
        </w:r>
        <w:proofErr w:type="gramStart"/>
        <w:r>
          <w:rPr>
            <w:rFonts w:ascii="Lucida Console" w:hAnsi="Lucida Console"/>
            <w:color w:val="000000"/>
          </w:rPr>
          <w:t>unSettledNodes</w:t>
        </w:r>
        <w:proofErr w:type="gramEnd"/>
        <w:r>
          <w:rPr>
            <w:rFonts w:ascii="Lucida Console" w:hAnsi="Lucida Console"/>
            <w:color w:val="000000"/>
          </w:rPr>
          <w:t xml:space="preserve"> = </w:t>
        </w:r>
        <w:r>
          <w:rPr>
            <w:rStyle w:val="hl-keyword"/>
            <w:rFonts w:ascii="Lucida Console" w:hAnsi="Lucida Console"/>
            <w:b/>
            <w:bCs/>
            <w:color w:val="7F0055"/>
          </w:rPr>
          <w:t>new</w:t>
        </w:r>
        <w:r>
          <w:rPr>
            <w:rFonts w:ascii="Lucida Console" w:hAnsi="Lucida Console"/>
            <w:color w:val="000000"/>
          </w:rPr>
          <w:t xml:space="preserve"> HashSet&lt;Vertex&gt;();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82" w:author="Unknown"/>
          <w:rFonts w:ascii="Lucida Console" w:hAnsi="Lucida Console"/>
          <w:color w:val="000000"/>
        </w:rPr>
      </w:pPr>
      <w:ins w:id="83" w:author="Unknown">
        <w:r>
          <w:rPr>
            <w:rFonts w:ascii="Lucida Console" w:hAnsi="Lucida Console"/>
            <w:color w:val="000000"/>
          </w:rPr>
          <w:t xml:space="preserve">    </w:t>
        </w:r>
        <w:proofErr w:type="gramStart"/>
        <w:r>
          <w:rPr>
            <w:rFonts w:ascii="Lucida Console" w:hAnsi="Lucida Console"/>
            <w:color w:val="000000"/>
          </w:rPr>
          <w:t>distance</w:t>
        </w:r>
        <w:proofErr w:type="gramEnd"/>
        <w:r>
          <w:rPr>
            <w:rFonts w:ascii="Lucida Console" w:hAnsi="Lucida Console"/>
            <w:color w:val="000000"/>
          </w:rPr>
          <w:t xml:space="preserve"> = </w:t>
        </w:r>
        <w:r>
          <w:rPr>
            <w:rStyle w:val="hl-keyword"/>
            <w:rFonts w:ascii="Lucida Console" w:hAnsi="Lucida Console"/>
            <w:b/>
            <w:bCs/>
            <w:color w:val="7F0055"/>
          </w:rPr>
          <w:t>new</w:t>
        </w:r>
        <w:r>
          <w:rPr>
            <w:rFonts w:ascii="Lucida Console" w:hAnsi="Lucida Console"/>
            <w:color w:val="000000"/>
          </w:rPr>
          <w:t xml:space="preserve"> HashMap&lt;Vertex, Integer&gt;();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84" w:author="Unknown"/>
          <w:rFonts w:ascii="Lucida Console" w:hAnsi="Lucida Console"/>
          <w:color w:val="000000"/>
        </w:rPr>
      </w:pPr>
      <w:ins w:id="85" w:author="Unknown">
        <w:r>
          <w:rPr>
            <w:rFonts w:ascii="Lucida Console" w:hAnsi="Lucida Console"/>
            <w:color w:val="000000"/>
          </w:rPr>
          <w:t xml:space="preserve">    </w:t>
        </w:r>
        <w:proofErr w:type="gramStart"/>
        <w:r>
          <w:rPr>
            <w:rFonts w:ascii="Lucida Console" w:hAnsi="Lucida Console"/>
            <w:color w:val="000000"/>
          </w:rPr>
          <w:t>predecessors</w:t>
        </w:r>
        <w:proofErr w:type="gramEnd"/>
        <w:r>
          <w:rPr>
            <w:rFonts w:ascii="Lucida Console" w:hAnsi="Lucida Console"/>
            <w:color w:val="000000"/>
          </w:rPr>
          <w:t xml:space="preserve"> = </w:t>
        </w:r>
        <w:r>
          <w:rPr>
            <w:rStyle w:val="hl-keyword"/>
            <w:rFonts w:ascii="Lucida Console" w:hAnsi="Lucida Console"/>
            <w:b/>
            <w:bCs/>
            <w:color w:val="7F0055"/>
          </w:rPr>
          <w:t>new</w:t>
        </w:r>
        <w:r>
          <w:rPr>
            <w:rFonts w:ascii="Lucida Console" w:hAnsi="Lucida Console"/>
            <w:color w:val="000000"/>
          </w:rPr>
          <w:t xml:space="preserve"> HashMap&lt;Vertex, Vertex&gt;();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86" w:author="Unknown"/>
          <w:rFonts w:ascii="Lucida Console" w:hAnsi="Lucida Console"/>
          <w:color w:val="000000"/>
        </w:rPr>
      </w:pPr>
      <w:ins w:id="87" w:author="Unknown">
        <w:r>
          <w:rPr>
            <w:rFonts w:ascii="Lucida Console" w:hAnsi="Lucida Console"/>
            <w:color w:val="000000"/>
          </w:rPr>
          <w:t xml:space="preserve">    </w:t>
        </w:r>
        <w:proofErr w:type="gramStart"/>
        <w:r>
          <w:rPr>
            <w:rFonts w:ascii="Lucida Console" w:hAnsi="Lucida Console"/>
            <w:color w:val="000000"/>
          </w:rPr>
          <w:t>distance.put(</w:t>
        </w:r>
        <w:proofErr w:type="gramEnd"/>
        <w:r>
          <w:rPr>
            <w:rFonts w:ascii="Lucida Console" w:hAnsi="Lucida Console"/>
            <w:color w:val="000000"/>
          </w:rPr>
          <w:t xml:space="preserve">source, </w:t>
        </w:r>
        <w:r>
          <w:rPr>
            <w:rStyle w:val="hl-number"/>
            <w:rFonts w:ascii="Lucida Console" w:hAnsi="Lucida Console"/>
            <w:color w:val="000000"/>
          </w:rPr>
          <w:t>0</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88" w:author="Unknown"/>
          <w:rFonts w:ascii="Lucida Console" w:hAnsi="Lucida Console"/>
          <w:color w:val="000000"/>
        </w:rPr>
      </w:pPr>
      <w:ins w:id="89" w:author="Unknown">
        <w:r>
          <w:rPr>
            <w:rFonts w:ascii="Lucida Console" w:hAnsi="Lucida Console"/>
            <w:color w:val="000000"/>
          </w:rPr>
          <w:lastRenderedPageBreak/>
          <w:t xml:space="preserve">    </w:t>
        </w:r>
        <w:proofErr w:type="gramStart"/>
        <w:r>
          <w:rPr>
            <w:rFonts w:ascii="Lucida Console" w:hAnsi="Lucida Console"/>
            <w:color w:val="000000"/>
          </w:rPr>
          <w:t>unSettledNodes.add(</w:t>
        </w:r>
        <w:proofErr w:type="gramEnd"/>
        <w:r>
          <w:rPr>
            <w:rFonts w:ascii="Lucida Console" w:hAnsi="Lucida Console"/>
            <w:color w:val="000000"/>
          </w:rPr>
          <w:t>source);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90" w:author="Unknown"/>
          <w:rFonts w:ascii="Lucida Console" w:hAnsi="Lucida Console"/>
          <w:color w:val="000000"/>
        </w:rPr>
      </w:pPr>
      <w:ins w:id="91" w:author="Unknown">
        <w:r>
          <w:rPr>
            <w:rFonts w:ascii="Lucida Console" w:hAnsi="Lucida Console"/>
            <w:color w:val="000000"/>
          </w:rPr>
          <w:t xml:space="preserve">    </w:t>
        </w:r>
        <w:proofErr w:type="gramStart"/>
        <w:r>
          <w:rPr>
            <w:rStyle w:val="hl-keyword"/>
            <w:rFonts w:ascii="Lucida Console" w:hAnsi="Lucida Console"/>
            <w:b/>
            <w:bCs/>
            <w:color w:val="7F0055"/>
          </w:rPr>
          <w:t>while</w:t>
        </w:r>
        <w:proofErr w:type="gramEnd"/>
        <w:r>
          <w:rPr>
            <w:rFonts w:ascii="Lucida Console" w:hAnsi="Lucida Console"/>
            <w:color w:val="000000"/>
          </w:rPr>
          <w:t xml:space="preserve"> (unSettledNodes.size() &gt; </w:t>
        </w:r>
        <w:r>
          <w:rPr>
            <w:rStyle w:val="hl-number"/>
            <w:rFonts w:ascii="Lucida Console" w:hAnsi="Lucida Console"/>
            <w:color w:val="000000"/>
          </w:rPr>
          <w:t>0</w:t>
        </w:r>
        <w:r>
          <w:rPr>
            <w:rFonts w:ascii="Lucida Console" w:hAnsi="Lucida Console"/>
            <w:color w:val="000000"/>
          </w:rPr>
          <w:t>)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92" w:author="Unknown"/>
          <w:rFonts w:ascii="Lucida Console" w:hAnsi="Lucida Console"/>
          <w:color w:val="000000"/>
        </w:rPr>
      </w:pPr>
      <w:ins w:id="93" w:author="Unknown">
        <w:r>
          <w:rPr>
            <w:rFonts w:ascii="Lucida Console" w:hAnsi="Lucida Console"/>
            <w:color w:val="000000"/>
          </w:rPr>
          <w:t xml:space="preserve">      Vertex node = </w:t>
        </w:r>
        <w:proofErr w:type="gramStart"/>
        <w:r>
          <w:rPr>
            <w:rFonts w:ascii="Lucida Console" w:hAnsi="Lucida Console"/>
            <w:color w:val="000000"/>
          </w:rPr>
          <w:t>getMinimum(</w:t>
        </w:r>
        <w:proofErr w:type="gramEnd"/>
        <w:r>
          <w:rPr>
            <w:rFonts w:ascii="Lucida Console" w:hAnsi="Lucida Console"/>
            <w:color w:val="000000"/>
          </w:rPr>
          <w:t>unSettledNodes);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94" w:author="Unknown"/>
          <w:rFonts w:ascii="Lucida Console" w:hAnsi="Lucida Console"/>
          <w:color w:val="000000"/>
        </w:rPr>
      </w:pPr>
      <w:ins w:id="95" w:author="Unknown">
        <w:r>
          <w:rPr>
            <w:rFonts w:ascii="Lucida Console" w:hAnsi="Lucida Console"/>
            <w:color w:val="000000"/>
          </w:rPr>
          <w:t xml:space="preserve">      </w:t>
        </w:r>
        <w:proofErr w:type="gramStart"/>
        <w:r>
          <w:rPr>
            <w:rFonts w:ascii="Lucida Console" w:hAnsi="Lucida Console"/>
            <w:color w:val="000000"/>
          </w:rPr>
          <w:t>settledNodes.add(</w:t>
        </w:r>
        <w:proofErr w:type="gramEnd"/>
        <w:r>
          <w:rPr>
            <w:rFonts w:ascii="Lucida Console" w:hAnsi="Lucida Console"/>
            <w:color w:val="000000"/>
          </w:rPr>
          <w:t>node);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96" w:author="Unknown"/>
          <w:rFonts w:ascii="Lucida Console" w:hAnsi="Lucida Console"/>
          <w:color w:val="000000"/>
        </w:rPr>
      </w:pPr>
      <w:ins w:id="97" w:author="Unknown">
        <w:r>
          <w:rPr>
            <w:rFonts w:ascii="Lucida Console" w:hAnsi="Lucida Console"/>
            <w:color w:val="000000"/>
          </w:rPr>
          <w:t xml:space="preserve">      </w:t>
        </w:r>
        <w:proofErr w:type="gramStart"/>
        <w:r>
          <w:rPr>
            <w:rFonts w:ascii="Lucida Console" w:hAnsi="Lucida Console"/>
            <w:color w:val="000000"/>
          </w:rPr>
          <w:t>unSettledNodes.remove(</w:t>
        </w:r>
        <w:proofErr w:type="gramEnd"/>
        <w:r>
          <w:rPr>
            <w:rFonts w:ascii="Lucida Console" w:hAnsi="Lucida Console"/>
            <w:color w:val="000000"/>
          </w:rPr>
          <w:t>node);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98" w:author="Unknown"/>
          <w:rFonts w:ascii="Lucida Console" w:hAnsi="Lucida Console"/>
          <w:color w:val="000000"/>
        </w:rPr>
      </w:pPr>
      <w:ins w:id="99" w:author="Unknown">
        <w:r>
          <w:rPr>
            <w:rFonts w:ascii="Lucida Console" w:hAnsi="Lucida Console"/>
            <w:color w:val="000000"/>
          </w:rPr>
          <w:t xml:space="preserve">      </w:t>
        </w:r>
        <w:proofErr w:type="gramStart"/>
        <w:r>
          <w:rPr>
            <w:rFonts w:ascii="Lucida Console" w:hAnsi="Lucida Console"/>
            <w:color w:val="000000"/>
          </w:rPr>
          <w:t>findMinimalDistances(</w:t>
        </w:r>
        <w:proofErr w:type="gramEnd"/>
        <w:r>
          <w:rPr>
            <w:rFonts w:ascii="Lucida Console" w:hAnsi="Lucida Console"/>
            <w:color w:val="000000"/>
          </w:rPr>
          <w:t>node);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00" w:author="Unknown"/>
          <w:rFonts w:ascii="Lucida Console" w:hAnsi="Lucida Console"/>
          <w:color w:val="000000"/>
        </w:rPr>
      </w:pPr>
      <w:ins w:id="101"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02" w:author="Unknown"/>
          <w:rFonts w:ascii="Lucida Console" w:hAnsi="Lucida Console"/>
          <w:color w:val="000000"/>
        </w:rPr>
      </w:pPr>
      <w:ins w:id="103"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04"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05" w:author="Unknown"/>
          <w:rFonts w:ascii="Lucida Console" w:hAnsi="Lucida Console"/>
          <w:color w:val="000000"/>
        </w:rPr>
      </w:pPr>
      <w:ins w:id="106"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void</w:t>
        </w:r>
        <w:r>
          <w:rPr>
            <w:rFonts w:ascii="Lucida Console" w:hAnsi="Lucida Console"/>
            <w:color w:val="000000"/>
          </w:rPr>
          <w:t xml:space="preserve"> findMinimalDistances(Vertex node)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07" w:author="Unknown"/>
          <w:rFonts w:ascii="Lucida Console" w:hAnsi="Lucida Console"/>
          <w:color w:val="000000"/>
        </w:rPr>
      </w:pPr>
      <w:ins w:id="108" w:author="Unknown">
        <w:r>
          <w:rPr>
            <w:rFonts w:ascii="Lucida Console" w:hAnsi="Lucida Console"/>
            <w:color w:val="000000"/>
          </w:rPr>
          <w:t xml:space="preserve">    List&lt;Vertex&gt; adjacentNodes = </w:t>
        </w:r>
        <w:proofErr w:type="gramStart"/>
        <w:r>
          <w:rPr>
            <w:rFonts w:ascii="Lucida Console" w:hAnsi="Lucida Console"/>
            <w:color w:val="000000"/>
          </w:rPr>
          <w:t>getNeighbors(</w:t>
        </w:r>
        <w:proofErr w:type="gramEnd"/>
        <w:r>
          <w:rPr>
            <w:rFonts w:ascii="Lucida Console" w:hAnsi="Lucida Console"/>
            <w:color w:val="000000"/>
          </w:rPr>
          <w:t>node);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09" w:author="Unknown"/>
          <w:rFonts w:ascii="Lucida Console" w:hAnsi="Lucida Console"/>
          <w:color w:val="000000"/>
        </w:rPr>
      </w:pPr>
      <w:ins w:id="110" w:author="Unknown">
        <w:r>
          <w:rPr>
            <w:rFonts w:ascii="Lucida Console" w:hAnsi="Lucida Console"/>
            <w:color w:val="000000"/>
          </w:rPr>
          <w:t xml:space="preserve">    </w:t>
        </w:r>
        <w:proofErr w:type="gramStart"/>
        <w:r>
          <w:rPr>
            <w:rStyle w:val="hl-keyword"/>
            <w:rFonts w:ascii="Lucida Console" w:hAnsi="Lucida Console"/>
            <w:b/>
            <w:bCs/>
            <w:color w:val="7F0055"/>
          </w:rPr>
          <w:t>for</w:t>
        </w:r>
        <w:proofErr w:type="gramEnd"/>
        <w:r>
          <w:rPr>
            <w:rFonts w:ascii="Lucida Console" w:hAnsi="Lucida Console"/>
            <w:color w:val="000000"/>
          </w:rPr>
          <w:t xml:space="preserve"> (Vertex target : adjacentNodes)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11" w:author="Unknown"/>
          <w:rFonts w:ascii="Lucida Console" w:hAnsi="Lucida Console"/>
          <w:color w:val="000000"/>
        </w:rPr>
      </w:pPr>
      <w:ins w:id="112" w:author="Unknown">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(getShortestDistance(target) &gt; getShortestDistance(node)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13" w:author="Unknown"/>
          <w:rFonts w:ascii="Lucida Console" w:hAnsi="Lucida Console"/>
          <w:color w:val="000000"/>
        </w:rPr>
      </w:pPr>
      <w:ins w:id="114" w:author="Unknown">
        <w:r>
          <w:rPr>
            <w:rFonts w:ascii="Lucida Console" w:hAnsi="Lucida Console"/>
            <w:color w:val="000000"/>
          </w:rPr>
          <w:t xml:space="preserve">          + </w:t>
        </w:r>
        <w:proofErr w:type="gramStart"/>
        <w:r>
          <w:rPr>
            <w:rFonts w:ascii="Lucida Console" w:hAnsi="Lucida Console"/>
            <w:color w:val="000000"/>
          </w:rPr>
          <w:t>getDistance(</w:t>
        </w:r>
        <w:proofErr w:type="gramEnd"/>
        <w:r>
          <w:rPr>
            <w:rFonts w:ascii="Lucida Console" w:hAnsi="Lucida Console"/>
            <w:color w:val="000000"/>
          </w:rPr>
          <w:t>node, target))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15" w:author="Unknown"/>
          <w:rFonts w:ascii="Lucida Console" w:hAnsi="Lucida Console"/>
          <w:color w:val="000000"/>
        </w:rPr>
      </w:pPr>
      <w:ins w:id="116" w:author="Unknown">
        <w:r>
          <w:rPr>
            <w:rFonts w:ascii="Lucida Console" w:hAnsi="Lucida Console"/>
            <w:color w:val="000000"/>
          </w:rPr>
          <w:t xml:space="preserve">        </w:t>
        </w:r>
        <w:proofErr w:type="gramStart"/>
        <w:r>
          <w:rPr>
            <w:rFonts w:ascii="Lucida Console" w:hAnsi="Lucida Console"/>
            <w:color w:val="000000"/>
          </w:rPr>
          <w:t>distance.put(</w:t>
        </w:r>
        <w:proofErr w:type="gramEnd"/>
        <w:r>
          <w:rPr>
            <w:rFonts w:ascii="Lucida Console" w:hAnsi="Lucida Console"/>
            <w:color w:val="000000"/>
          </w:rPr>
          <w:t>target, getShortestDistance(node)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17" w:author="Unknown"/>
          <w:rFonts w:ascii="Lucida Console" w:hAnsi="Lucida Console"/>
          <w:color w:val="000000"/>
        </w:rPr>
      </w:pPr>
      <w:ins w:id="118" w:author="Unknown">
        <w:r>
          <w:rPr>
            <w:rFonts w:ascii="Lucida Console" w:hAnsi="Lucida Console"/>
            <w:color w:val="000000"/>
          </w:rPr>
          <w:t xml:space="preserve">            + </w:t>
        </w:r>
        <w:proofErr w:type="gramStart"/>
        <w:r>
          <w:rPr>
            <w:rFonts w:ascii="Lucida Console" w:hAnsi="Lucida Console"/>
            <w:color w:val="000000"/>
          </w:rPr>
          <w:t>getDistance(</w:t>
        </w:r>
        <w:proofErr w:type="gramEnd"/>
        <w:r>
          <w:rPr>
            <w:rFonts w:ascii="Lucida Console" w:hAnsi="Lucida Console"/>
            <w:color w:val="000000"/>
          </w:rPr>
          <w:t>node, target));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19" w:author="Unknown"/>
          <w:rFonts w:ascii="Lucida Console" w:hAnsi="Lucida Console"/>
          <w:color w:val="000000"/>
        </w:rPr>
      </w:pPr>
      <w:ins w:id="120" w:author="Unknown">
        <w:r>
          <w:rPr>
            <w:rFonts w:ascii="Lucida Console" w:hAnsi="Lucida Console"/>
            <w:color w:val="000000"/>
          </w:rPr>
          <w:t xml:space="preserve">        </w:t>
        </w:r>
        <w:proofErr w:type="gramStart"/>
        <w:r>
          <w:rPr>
            <w:rFonts w:ascii="Lucida Console" w:hAnsi="Lucida Console"/>
            <w:color w:val="000000"/>
          </w:rPr>
          <w:t>predecessors.put(</w:t>
        </w:r>
        <w:proofErr w:type="gramEnd"/>
        <w:r>
          <w:rPr>
            <w:rFonts w:ascii="Lucida Console" w:hAnsi="Lucida Console"/>
            <w:color w:val="000000"/>
          </w:rPr>
          <w:t>target, node);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21" w:author="Unknown"/>
          <w:rFonts w:ascii="Lucida Console" w:hAnsi="Lucida Console"/>
          <w:color w:val="000000"/>
        </w:rPr>
      </w:pPr>
      <w:ins w:id="122" w:author="Unknown">
        <w:r>
          <w:rPr>
            <w:rFonts w:ascii="Lucida Console" w:hAnsi="Lucida Console"/>
            <w:color w:val="000000"/>
          </w:rPr>
          <w:t xml:space="preserve">        </w:t>
        </w:r>
        <w:proofErr w:type="gramStart"/>
        <w:r>
          <w:rPr>
            <w:rFonts w:ascii="Lucida Console" w:hAnsi="Lucida Console"/>
            <w:color w:val="000000"/>
          </w:rPr>
          <w:t>unSettledNodes.add(</w:t>
        </w:r>
        <w:proofErr w:type="gramEnd"/>
        <w:r>
          <w:rPr>
            <w:rFonts w:ascii="Lucida Console" w:hAnsi="Lucida Console"/>
            <w:color w:val="000000"/>
          </w:rPr>
          <w:t>target);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23" w:author="Unknown"/>
          <w:rFonts w:ascii="Lucida Console" w:hAnsi="Lucida Console"/>
          <w:color w:val="000000"/>
        </w:rPr>
      </w:pPr>
      <w:ins w:id="124"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25" w:author="Unknown"/>
          <w:rFonts w:ascii="Lucida Console" w:hAnsi="Lucida Console"/>
          <w:color w:val="000000"/>
        </w:rPr>
      </w:pPr>
      <w:ins w:id="126"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27"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28" w:author="Unknown"/>
          <w:rFonts w:ascii="Lucida Console" w:hAnsi="Lucida Console"/>
          <w:color w:val="000000"/>
        </w:rPr>
      </w:pPr>
      <w:ins w:id="129"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30"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31" w:author="Unknown"/>
          <w:rFonts w:ascii="Lucida Console" w:hAnsi="Lucida Console"/>
          <w:color w:val="000000"/>
        </w:rPr>
      </w:pPr>
      <w:ins w:id="132"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int</w:t>
        </w:r>
        <w:r>
          <w:rPr>
            <w:rFonts w:ascii="Lucida Console" w:hAnsi="Lucida Console"/>
            <w:color w:val="000000"/>
          </w:rPr>
          <w:t xml:space="preserve"> getDistance(Vertex node, Vertex target)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33" w:author="Unknown"/>
          <w:rFonts w:ascii="Lucida Console" w:hAnsi="Lucida Console"/>
          <w:color w:val="000000"/>
        </w:rPr>
      </w:pPr>
      <w:ins w:id="134" w:author="Unknown">
        <w:r>
          <w:rPr>
            <w:rFonts w:ascii="Lucida Console" w:hAnsi="Lucida Console"/>
            <w:color w:val="000000"/>
          </w:rPr>
          <w:t xml:space="preserve">    </w:t>
        </w:r>
        <w:proofErr w:type="gramStart"/>
        <w:r>
          <w:rPr>
            <w:rStyle w:val="hl-keyword"/>
            <w:rFonts w:ascii="Lucida Console" w:hAnsi="Lucida Console"/>
            <w:b/>
            <w:bCs/>
            <w:color w:val="7F0055"/>
          </w:rPr>
          <w:t>for</w:t>
        </w:r>
        <w:proofErr w:type="gramEnd"/>
        <w:r>
          <w:rPr>
            <w:rFonts w:ascii="Lucida Console" w:hAnsi="Lucida Console"/>
            <w:color w:val="000000"/>
          </w:rPr>
          <w:t xml:space="preserve"> (Edge edge : edges)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35" w:author="Unknown"/>
          <w:rFonts w:ascii="Lucida Console" w:hAnsi="Lucida Console"/>
          <w:color w:val="000000"/>
        </w:rPr>
      </w:pPr>
      <w:ins w:id="136" w:author="Unknown">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(edge.getSource().equals(node)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37" w:author="Unknown"/>
          <w:rFonts w:ascii="Lucida Console" w:hAnsi="Lucida Console"/>
          <w:color w:val="000000"/>
        </w:rPr>
      </w:pPr>
      <w:ins w:id="138" w:author="Unknown">
        <w:r>
          <w:rPr>
            <w:rFonts w:ascii="Lucida Console" w:hAnsi="Lucida Console"/>
            <w:color w:val="000000"/>
          </w:rPr>
          <w:t xml:space="preserve">          &amp;&amp; </w:t>
        </w:r>
        <w:proofErr w:type="gramStart"/>
        <w:r>
          <w:rPr>
            <w:rFonts w:ascii="Lucida Console" w:hAnsi="Lucida Console"/>
            <w:color w:val="000000"/>
          </w:rPr>
          <w:t>edge.getDestination(</w:t>
        </w:r>
        <w:proofErr w:type="gramEnd"/>
        <w:r>
          <w:rPr>
            <w:rFonts w:ascii="Lucida Console" w:hAnsi="Lucida Console"/>
            <w:color w:val="000000"/>
          </w:rPr>
          <w:t>).equals(target))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39" w:author="Unknown"/>
          <w:rFonts w:ascii="Lucida Console" w:hAnsi="Lucida Console"/>
          <w:color w:val="000000"/>
        </w:rPr>
      </w:pPr>
      <w:ins w:id="140" w:author="Unknown">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edge.getWeight();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41" w:author="Unknown"/>
          <w:rFonts w:ascii="Lucida Console" w:hAnsi="Lucida Console"/>
          <w:color w:val="000000"/>
        </w:rPr>
      </w:pPr>
      <w:ins w:id="142"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43" w:author="Unknown"/>
          <w:rFonts w:ascii="Lucida Console" w:hAnsi="Lucida Console"/>
          <w:color w:val="000000"/>
        </w:rPr>
      </w:pPr>
      <w:ins w:id="144"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45" w:author="Unknown"/>
          <w:rFonts w:ascii="Lucida Console" w:hAnsi="Lucida Console"/>
          <w:color w:val="000000"/>
        </w:rPr>
      </w:pPr>
      <w:ins w:id="146" w:author="Unknown">
        <w:r>
          <w:rPr>
            <w:rFonts w:ascii="Lucida Console" w:hAnsi="Lucida Console"/>
            <w:color w:val="000000"/>
          </w:rPr>
          <w:t xml:space="preserve">    </w:t>
        </w:r>
        <w:proofErr w:type="gramStart"/>
        <w:r>
          <w:rPr>
            <w:rStyle w:val="hl-keyword"/>
            <w:rFonts w:ascii="Lucida Console" w:hAnsi="Lucida Console"/>
            <w:b/>
            <w:bCs/>
            <w:color w:val="7F0055"/>
          </w:rPr>
          <w:t>throw</w:t>
        </w:r>
        <w:proofErr w:type="gramEnd"/>
        <w:r>
          <w:rPr>
            <w:rFonts w:ascii="Lucida Console" w:hAnsi="Lucida Console"/>
            <w:color w:val="000000"/>
          </w:rPr>
          <w:t xml:space="preserve"> </w:t>
        </w:r>
        <w:r>
          <w:rPr>
            <w:rStyle w:val="hl-keyword"/>
            <w:rFonts w:ascii="Lucida Console" w:hAnsi="Lucida Console"/>
            <w:b/>
            <w:bCs/>
            <w:color w:val="7F0055"/>
          </w:rPr>
          <w:t>new</w:t>
        </w:r>
        <w:r>
          <w:rPr>
            <w:rFonts w:ascii="Lucida Console" w:hAnsi="Lucida Console"/>
            <w:color w:val="000000"/>
          </w:rPr>
          <w:t xml:space="preserve"> RuntimeException(</w:t>
        </w:r>
        <w:r>
          <w:rPr>
            <w:rStyle w:val="hl-string"/>
            <w:rFonts w:ascii="Lucida Console" w:hAnsi="Lucida Console"/>
            <w:color w:val="0000FF"/>
          </w:rPr>
          <w:t>"Should not happen"</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47" w:author="Unknown"/>
          <w:rFonts w:ascii="Lucida Console" w:hAnsi="Lucida Console"/>
          <w:color w:val="000000"/>
        </w:rPr>
      </w:pPr>
      <w:ins w:id="148"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49"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50" w:author="Unknown"/>
          <w:rFonts w:ascii="Lucida Console" w:hAnsi="Lucida Console"/>
          <w:color w:val="000000"/>
        </w:rPr>
      </w:pPr>
      <w:ins w:id="151"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List&lt;Vertex&gt; getNeighbors(Vertex node)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52" w:author="Unknown"/>
          <w:rFonts w:ascii="Lucida Console" w:hAnsi="Lucida Console"/>
          <w:color w:val="000000"/>
        </w:rPr>
      </w:pPr>
      <w:ins w:id="153" w:author="Unknown">
        <w:r>
          <w:rPr>
            <w:rFonts w:ascii="Lucida Console" w:hAnsi="Lucida Console"/>
            <w:color w:val="000000"/>
          </w:rPr>
          <w:t xml:space="preserve">    List&lt;Vertex&gt; neighbors = </w:t>
        </w:r>
        <w:r>
          <w:rPr>
            <w:rStyle w:val="hl-keyword"/>
            <w:rFonts w:ascii="Lucida Console" w:hAnsi="Lucida Console"/>
            <w:b/>
            <w:bCs/>
            <w:color w:val="7F0055"/>
          </w:rPr>
          <w:t>new</w:t>
        </w:r>
        <w:r>
          <w:rPr>
            <w:rFonts w:ascii="Lucida Console" w:hAnsi="Lucida Console"/>
            <w:color w:val="000000"/>
          </w:rPr>
          <w:t xml:space="preserve"> ArrayList&lt;Vertex</w:t>
        </w:r>
        <w:proofErr w:type="gramStart"/>
        <w:r>
          <w:rPr>
            <w:rFonts w:ascii="Lucida Console" w:hAnsi="Lucida Console"/>
            <w:color w:val="000000"/>
          </w:rPr>
          <w:t>&gt;(</w:t>
        </w:r>
        <w:proofErr w:type="gramEnd"/>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54" w:author="Unknown"/>
          <w:rFonts w:ascii="Lucida Console" w:hAnsi="Lucida Console"/>
          <w:color w:val="000000"/>
        </w:rPr>
      </w:pPr>
      <w:ins w:id="155" w:author="Unknown">
        <w:r>
          <w:rPr>
            <w:rFonts w:ascii="Lucida Console" w:hAnsi="Lucida Console"/>
            <w:color w:val="000000"/>
          </w:rPr>
          <w:t xml:space="preserve">    </w:t>
        </w:r>
        <w:proofErr w:type="gramStart"/>
        <w:r>
          <w:rPr>
            <w:rStyle w:val="hl-keyword"/>
            <w:rFonts w:ascii="Lucida Console" w:hAnsi="Lucida Console"/>
            <w:b/>
            <w:bCs/>
            <w:color w:val="7F0055"/>
          </w:rPr>
          <w:t>for</w:t>
        </w:r>
        <w:proofErr w:type="gramEnd"/>
        <w:r>
          <w:rPr>
            <w:rFonts w:ascii="Lucida Console" w:hAnsi="Lucida Console"/>
            <w:color w:val="000000"/>
          </w:rPr>
          <w:t xml:space="preserve"> (Edge edge : edges)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56" w:author="Unknown"/>
          <w:rFonts w:ascii="Lucida Console" w:hAnsi="Lucida Console"/>
          <w:color w:val="000000"/>
        </w:rPr>
      </w:pPr>
      <w:ins w:id="157" w:author="Unknown">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(edge.getSource().equals(node)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58" w:author="Unknown"/>
          <w:rFonts w:ascii="Lucida Console" w:hAnsi="Lucida Console"/>
          <w:color w:val="000000"/>
        </w:rPr>
      </w:pPr>
      <w:ins w:id="159" w:author="Unknown">
        <w:r>
          <w:rPr>
            <w:rFonts w:ascii="Lucida Console" w:hAnsi="Lucida Console"/>
            <w:color w:val="000000"/>
          </w:rPr>
          <w:t xml:space="preserve">          &amp;</w:t>
        </w:r>
        <w:proofErr w:type="gramStart"/>
        <w:r>
          <w:rPr>
            <w:rFonts w:ascii="Lucida Console" w:hAnsi="Lucida Console"/>
            <w:color w:val="000000"/>
          </w:rPr>
          <w:t>&amp; !</w:t>
        </w:r>
        <w:proofErr w:type="gramEnd"/>
        <w:r>
          <w:rPr>
            <w:rFonts w:ascii="Lucida Console" w:hAnsi="Lucida Console"/>
            <w:color w:val="000000"/>
          </w:rPr>
          <w:t>isSettled(edge.getDestination()))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60" w:author="Unknown"/>
          <w:rFonts w:ascii="Lucida Console" w:hAnsi="Lucida Console"/>
          <w:color w:val="000000"/>
        </w:rPr>
      </w:pPr>
      <w:ins w:id="161" w:author="Unknown">
        <w:r>
          <w:rPr>
            <w:rFonts w:ascii="Lucida Console" w:hAnsi="Lucida Console"/>
            <w:color w:val="000000"/>
          </w:rPr>
          <w:t xml:space="preserve">        </w:t>
        </w:r>
        <w:proofErr w:type="gramStart"/>
        <w:r>
          <w:rPr>
            <w:rFonts w:ascii="Lucida Console" w:hAnsi="Lucida Console"/>
            <w:color w:val="000000"/>
          </w:rPr>
          <w:t>neighbors.add(</w:t>
        </w:r>
        <w:proofErr w:type="gramEnd"/>
        <w:r>
          <w:rPr>
            <w:rFonts w:ascii="Lucida Console" w:hAnsi="Lucida Console"/>
            <w:color w:val="000000"/>
          </w:rPr>
          <w:t>edge.getDestination());</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62" w:author="Unknown"/>
          <w:rFonts w:ascii="Lucida Console" w:hAnsi="Lucida Console"/>
          <w:color w:val="000000"/>
        </w:rPr>
      </w:pPr>
      <w:ins w:id="163"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64" w:author="Unknown"/>
          <w:rFonts w:ascii="Lucida Console" w:hAnsi="Lucida Console"/>
          <w:color w:val="000000"/>
        </w:rPr>
      </w:pPr>
      <w:ins w:id="165"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66" w:author="Unknown"/>
          <w:rFonts w:ascii="Lucida Console" w:hAnsi="Lucida Console"/>
          <w:color w:val="000000"/>
        </w:rPr>
      </w:pPr>
      <w:ins w:id="167" w:author="Unknown">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neighbors;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68" w:author="Unknown"/>
          <w:rFonts w:ascii="Lucida Console" w:hAnsi="Lucida Console"/>
          <w:color w:val="000000"/>
        </w:rPr>
      </w:pPr>
      <w:ins w:id="169"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70"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71" w:author="Unknown"/>
          <w:rFonts w:ascii="Lucida Console" w:hAnsi="Lucida Console"/>
          <w:color w:val="000000"/>
        </w:rPr>
      </w:pPr>
      <w:ins w:id="172"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Vertex getMinimum(Set&lt;Vertex&gt; vertexes)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73" w:author="Unknown"/>
          <w:rFonts w:ascii="Lucida Console" w:hAnsi="Lucida Console"/>
          <w:color w:val="000000"/>
        </w:rPr>
      </w:pPr>
      <w:ins w:id="174" w:author="Unknown">
        <w:r>
          <w:rPr>
            <w:rFonts w:ascii="Lucida Console" w:hAnsi="Lucida Console"/>
            <w:color w:val="000000"/>
          </w:rPr>
          <w:t xml:space="preserve">    Vertex minimum = null;</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75" w:author="Unknown"/>
          <w:rFonts w:ascii="Lucida Console" w:hAnsi="Lucida Console"/>
          <w:color w:val="000000"/>
        </w:rPr>
      </w:pPr>
      <w:ins w:id="176" w:author="Unknown">
        <w:r>
          <w:rPr>
            <w:rFonts w:ascii="Lucida Console" w:hAnsi="Lucida Console"/>
            <w:color w:val="000000"/>
          </w:rPr>
          <w:t xml:space="preserve">    </w:t>
        </w:r>
        <w:proofErr w:type="gramStart"/>
        <w:r>
          <w:rPr>
            <w:rStyle w:val="hl-keyword"/>
            <w:rFonts w:ascii="Lucida Console" w:hAnsi="Lucida Console"/>
            <w:b/>
            <w:bCs/>
            <w:color w:val="7F0055"/>
          </w:rPr>
          <w:t>for</w:t>
        </w:r>
        <w:proofErr w:type="gramEnd"/>
        <w:r>
          <w:rPr>
            <w:rFonts w:ascii="Lucida Console" w:hAnsi="Lucida Console"/>
            <w:color w:val="000000"/>
          </w:rPr>
          <w:t xml:space="preserve"> (Vertex vertex : vertexes)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77" w:author="Unknown"/>
          <w:rFonts w:ascii="Lucida Console" w:hAnsi="Lucida Console"/>
          <w:color w:val="000000"/>
        </w:rPr>
      </w:pPr>
      <w:ins w:id="178" w:author="Unknown">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(minimum == null)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79" w:author="Unknown"/>
          <w:rFonts w:ascii="Lucida Console" w:hAnsi="Lucida Console"/>
          <w:color w:val="000000"/>
        </w:rPr>
      </w:pPr>
      <w:ins w:id="180" w:author="Unknown">
        <w:r>
          <w:rPr>
            <w:rFonts w:ascii="Lucida Console" w:hAnsi="Lucida Console"/>
            <w:color w:val="000000"/>
          </w:rPr>
          <w:t xml:space="preserve">        </w:t>
        </w:r>
        <w:proofErr w:type="gramStart"/>
        <w:r>
          <w:rPr>
            <w:rFonts w:ascii="Lucida Console" w:hAnsi="Lucida Console"/>
            <w:color w:val="000000"/>
          </w:rPr>
          <w:t>minimum</w:t>
        </w:r>
        <w:proofErr w:type="gramEnd"/>
        <w:r>
          <w:rPr>
            <w:rFonts w:ascii="Lucida Console" w:hAnsi="Lucida Console"/>
            <w:color w:val="000000"/>
          </w:rPr>
          <w:t xml:space="preserve"> = vertex;</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81" w:author="Unknown"/>
          <w:rFonts w:ascii="Lucida Console" w:hAnsi="Lucida Console"/>
          <w:color w:val="000000"/>
        </w:rPr>
      </w:pPr>
      <w:ins w:id="182" w:author="Unknown">
        <w:r>
          <w:rPr>
            <w:rFonts w:ascii="Lucida Console" w:hAnsi="Lucida Console"/>
            <w:color w:val="000000"/>
          </w:rPr>
          <w:t xml:space="preserve">      } </w:t>
        </w:r>
        <w:r>
          <w:rPr>
            <w:rStyle w:val="hl-keyword"/>
            <w:rFonts w:ascii="Lucida Console" w:hAnsi="Lucida Console"/>
            <w:b/>
            <w:bCs/>
            <w:color w:val="7F0055"/>
          </w:rPr>
          <w:t>else</w:t>
        </w:r>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83" w:author="Unknown"/>
          <w:rFonts w:ascii="Lucida Console" w:hAnsi="Lucida Console"/>
          <w:color w:val="000000"/>
        </w:rPr>
      </w:pPr>
      <w:ins w:id="184" w:author="Unknown">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(getShortestDistance(vertex) &lt; getShortestDistance(minimum))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85" w:author="Unknown"/>
          <w:rFonts w:ascii="Lucida Console" w:hAnsi="Lucida Console"/>
          <w:color w:val="000000"/>
        </w:rPr>
      </w:pPr>
      <w:ins w:id="186" w:author="Unknown">
        <w:r>
          <w:rPr>
            <w:rFonts w:ascii="Lucida Console" w:hAnsi="Lucida Console"/>
            <w:color w:val="000000"/>
          </w:rPr>
          <w:t xml:space="preserve">          </w:t>
        </w:r>
        <w:proofErr w:type="gramStart"/>
        <w:r>
          <w:rPr>
            <w:rFonts w:ascii="Lucida Console" w:hAnsi="Lucida Console"/>
            <w:color w:val="000000"/>
          </w:rPr>
          <w:t>minimum</w:t>
        </w:r>
        <w:proofErr w:type="gramEnd"/>
        <w:r>
          <w:rPr>
            <w:rFonts w:ascii="Lucida Console" w:hAnsi="Lucida Console"/>
            <w:color w:val="000000"/>
          </w:rPr>
          <w:t xml:space="preserve"> = vertex;</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87" w:author="Unknown"/>
          <w:rFonts w:ascii="Lucida Console" w:hAnsi="Lucida Console"/>
          <w:color w:val="000000"/>
        </w:rPr>
      </w:pPr>
      <w:ins w:id="188"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89" w:author="Unknown"/>
          <w:rFonts w:ascii="Lucida Console" w:hAnsi="Lucida Console"/>
          <w:color w:val="000000"/>
        </w:rPr>
      </w:pPr>
      <w:ins w:id="190"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91" w:author="Unknown"/>
          <w:rFonts w:ascii="Lucida Console" w:hAnsi="Lucida Console"/>
          <w:color w:val="000000"/>
        </w:rPr>
      </w:pPr>
      <w:ins w:id="192"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93" w:author="Unknown"/>
          <w:rFonts w:ascii="Lucida Console" w:hAnsi="Lucida Console"/>
          <w:color w:val="000000"/>
        </w:rPr>
      </w:pPr>
      <w:ins w:id="194" w:author="Unknown">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minimum;</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95" w:author="Unknown"/>
          <w:rFonts w:ascii="Lucida Console" w:hAnsi="Lucida Console"/>
          <w:color w:val="000000"/>
        </w:rPr>
      </w:pPr>
      <w:ins w:id="196"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97"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198" w:author="Unknown"/>
          <w:rFonts w:ascii="Lucida Console" w:hAnsi="Lucida Console"/>
          <w:color w:val="000000"/>
        </w:rPr>
      </w:pPr>
      <w:ins w:id="199"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boolean</w:t>
        </w:r>
        <w:r>
          <w:rPr>
            <w:rFonts w:ascii="Lucida Console" w:hAnsi="Lucida Console"/>
            <w:color w:val="000000"/>
          </w:rPr>
          <w:t xml:space="preserve"> isSettled(Vertex vertex)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00" w:author="Unknown"/>
          <w:rFonts w:ascii="Lucida Console" w:hAnsi="Lucida Console"/>
          <w:color w:val="000000"/>
        </w:rPr>
      </w:pPr>
      <w:ins w:id="201" w:author="Unknown">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settledNodes.contains(vertex);</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02" w:author="Unknown"/>
          <w:rFonts w:ascii="Lucida Console" w:hAnsi="Lucida Console"/>
          <w:color w:val="000000"/>
        </w:rPr>
      </w:pPr>
      <w:ins w:id="203"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04"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05" w:author="Unknown"/>
          <w:rFonts w:ascii="Lucida Console" w:hAnsi="Lucida Console"/>
          <w:color w:val="000000"/>
        </w:rPr>
      </w:pPr>
      <w:ins w:id="206"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int</w:t>
        </w:r>
        <w:r>
          <w:rPr>
            <w:rFonts w:ascii="Lucida Console" w:hAnsi="Lucida Console"/>
            <w:color w:val="000000"/>
          </w:rPr>
          <w:t xml:space="preserve"> getShortestDistance(Vertex destination)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07" w:author="Unknown"/>
          <w:rFonts w:ascii="Lucida Console" w:hAnsi="Lucida Console"/>
          <w:color w:val="000000"/>
        </w:rPr>
      </w:pPr>
      <w:ins w:id="208" w:author="Unknown">
        <w:r>
          <w:rPr>
            <w:rFonts w:ascii="Lucida Console" w:hAnsi="Lucida Console"/>
            <w:color w:val="000000"/>
          </w:rPr>
          <w:t xml:space="preserve">    Integer d = </w:t>
        </w:r>
        <w:proofErr w:type="gramStart"/>
        <w:r>
          <w:rPr>
            <w:rFonts w:ascii="Lucida Console" w:hAnsi="Lucida Console"/>
            <w:color w:val="000000"/>
          </w:rPr>
          <w:t>distance.get(</w:t>
        </w:r>
        <w:proofErr w:type="gramEnd"/>
        <w:r>
          <w:rPr>
            <w:rFonts w:ascii="Lucida Console" w:hAnsi="Lucida Console"/>
            <w:color w:val="000000"/>
          </w:rPr>
          <w:t>destination);</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09" w:author="Unknown"/>
          <w:rFonts w:ascii="Lucida Console" w:hAnsi="Lucida Console"/>
          <w:color w:val="000000"/>
        </w:rPr>
      </w:pPr>
      <w:ins w:id="210" w:author="Unknown">
        <w:r>
          <w:rPr>
            <w:rFonts w:ascii="Lucida Console" w:hAnsi="Lucida Console"/>
            <w:color w:val="000000"/>
          </w:rPr>
          <w:lastRenderedPageBreak/>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(d == null)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11" w:author="Unknown"/>
          <w:rFonts w:ascii="Lucida Console" w:hAnsi="Lucida Console"/>
          <w:color w:val="000000"/>
        </w:rPr>
      </w:pPr>
      <w:ins w:id="212" w:author="Unknown">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Integer.MAX_VALUE;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13" w:author="Unknown"/>
          <w:rFonts w:ascii="Lucida Console" w:hAnsi="Lucida Console"/>
          <w:color w:val="000000"/>
        </w:rPr>
      </w:pPr>
      <w:ins w:id="214" w:author="Unknown">
        <w:r>
          <w:rPr>
            <w:rFonts w:ascii="Lucida Console" w:hAnsi="Lucida Console"/>
            <w:color w:val="000000"/>
          </w:rPr>
          <w:t xml:space="preserve">    } </w:t>
        </w:r>
        <w:r>
          <w:rPr>
            <w:rStyle w:val="hl-keyword"/>
            <w:rFonts w:ascii="Lucida Console" w:hAnsi="Lucida Console"/>
            <w:b/>
            <w:bCs/>
            <w:color w:val="7F0055"/>
          </w:rPr>
          <w:t>else</w:t>
        </w:r>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15" w:author="Unknown"/>
          <w:rFonts w:ascii="Lucida Console" w:hAnsi="Lucida Console"/>
          <w:color w:val="000000"/>
        </w:rPr>
      </w:pPr>
      <w:ins w:id="216" w:author="Unknown">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d;</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17" w:author="Unknown"/>
          <w:rFonts w:ascii="Lucida Console" w:hAnsi="Lucida Console"/>
          <w:color w:val="000000"/>
        </w:rPr>
      </w:pPr>
      <w:ins w:id="218"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19" w:author="Unknown"/>
          <w:rFonts w:ascii="Lucida Console" w:hAnsi="Lucida Console"/>
          <w:color w:val="000000"/>
        </w:rPr>
      </w:pPr>
      <w:ins w:id="220"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21"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22" w:author="Unknown"/>
          <w:rStyle w:val="Emphasis"/>
          <w:rFonts w:ascii="Lucida Console" w:hAnsi="Lucida Console"/>
          <w:color w:val="008800"/>
        </w:rPr>
      </w:pPr>
      <w:ins w:id="223" w:author="Unknown">
        <w:r>
          <w:rPr>
            <w:rFonts w:ascii="Lucida Console" w:hAnsi="Lucida Console"/>
            <w:color w:val="000000"/>
          </w:rPr>
          <w:t xml:space="preserve">  </w:t>
        </w:r>
        <w:r>
          <w:rPr>
            <w:rStyle w:val="Emphasis"/>
            <w:rFonts w:ascii="Lucida Console" w:hAnsi="Lucida Console"/>
            <w:color w:val="0088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24" w:author="Unknown"/>
          <w:rStyle w:val="Emphasis"/>
          <w:rFonts w:ascii="Lucida Console" w:hAnsi="Lucida Console"/>
          <w:color w:val="008800"/>
        </w:rPr>
      </w:pPr>
      <w:ins w:id="225" w:author="Unknown">
        <w:r>
          <w:rPr>
            <w:rStyle w:val="Emphasis"/>
            <w:rFonts w:ascii="Lucida Console" w:hAnsi="Lucida Console"/>
            <w:color w:val="008800"/>
          </w:rPr>
          <w:t xml:space="preserve">   * This method returns the path from the source to the selected target and</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26" w:author="Unknown"/>
          <w:rStyle w:val="Emphasis"/>
          <w:rFonts w:ascii="Lucida Console" w:hAnsi="Lucida Console"/>
          <w:color w:val="008800"/>
        </w:rPr>
      </w:pPr>
      <w:ins w:id="227" w:author="Unknown">
        <w:r>
          <w:rPr>
            <w:rStyle w:val="Emphasis"/>
            <w:rFonts w:ascii="Lucida Console" w:hAnsi="Lucida Console"/>
            <w:color w:val="008800"/>
          </w:rPr>
          <w:t xml:space="preserve">   * NULL if no path exists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28" w:author="Unknown"/>
          <w:rFonts w:ascii="Lucida Console" w:hAnsi="Lucida Console"/>
          <w:color w:val="000000"/>
        </w:rPr>
      </w:pPr>
      <w:ins w:id="229" w:author="Unknown">
        <w:r>
          <w:rPr>
            <w:rStyle w:val="Emphasis"/>
            <w:rFonts w:ascii="Lucida Console" w:hAnsi="Lucida Console"/>
            <w:color w:val="0088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30" w:author="Unknown"/>
          <w:rFonts w:ascii="Lucida Console" w:hAnsi="Lucida Console"/>
          <w:color w:val="000000"/>
        </w:rPr>
      </w:pPr>
      <w:ins w:id="231" w:author="Unknown">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LinkedList&lt;Vertex&gt; getPath(Vertex target)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32" w:author="Unknown"/>
          <w:rFonts w:ascii="Lucida Console" w:hAnsi="Lucida Console"/>
          <w:color w:val="000000"/>
        </w:rPr>
      </w:pPr>
      <w:ins w:id="233" w:author="Unknown">
        <w:r>
          <w:rPr>
            <w:rFonts w:ascii="Lucida Console" w:hAnsi="Lucida Console"/>
            <w:color w:val="000000"/>
          </w:rPr>
          <w:t xml:space="preserve">    LinkedList&lt;Vertex&gt; path = </w:t>
        </w:r>
        <w:r>
          <w:rPr>
            <w:rStyle w:val="hl-keyword"/>
            <w:rFonts w:ascii="Lucida Console" w:hAnsi="Lucida Console"/>
            <w:b/>
            <w:bCs/>
            <w:color w:val="7F0055"/>
          </w:rPr>
          <w:t>new</w:t>
        </w:r>
        <w:r>
          <w:rPr>
            <w:rFonts w:ascii="Lucida Console" w:hAnsi="Lucida Console"/>
            <w:color w:val="000000"/>
          </w:rPr>
          <w:t xml:space="preserve"> LinkedList&lt;Vertex</w:t>
        </w:r>
        <w:proofErr w:type="gramStart"/>
        <w:r>
          <w:rPr>
            <w:rFonts w:ascii="Lucida Console" w:hAnsi="Lucida Console"/>
            <w:color w:val="000000"/>
          </w:rPr>
          <w:t>&gt;(</w:t>
        </w:r>
        <w:proofErr w:type="gramEnd"/>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34" w:author="Unknown"/>
          <w:rFonts w:ascii="Lucida Console" w:hAnsi="Lucida Console"/>
          <w:color w:val="000000"/>
        </w:rPr>
      </w:pPr>
      <w:ins w:id="235" w:author="Unknown">
        <w:r>
          <w:rPr>
            <w:rFonts w:ascii="Lucida Console" w:hAnsi="Lucida Console"/>
            <w:color w:val="000000"/>
          </w:rPr>
          <w:t xml:space="preserve">    Vertex step = target;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36" w:author="Unknown"/>
          <w:rFonts w:ascii="Lucida Console" w:hAnsi="Lucida Console"/>
          <w:color w:val="000000"/>
        </w:rPr>
      </w:pPr>
      <w:ins w:id="237" w:author="Unknown">
        <w:r>
          <w:rPr>
            <w:rFonts w:ascii="Lucida Console" w:hAnsi="Lucida Console"/>
            <w:color w:val="000000"/>
          </w:rPr>
          <w:t xml:space="preserve">    </w:t>
        </w:r>
        <w:r>
          <w:rPr>
            <w:rStyle w:val="Emphasis"/>
            <w:rFonts w:ascii="Lucida Console" w:hAnsi="Lucida Console"/>
            <w:color w:val="008800"/>
          </w:rPr>
          <w:t>// Check if a path exists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38" w:author="Unknown"/>
          <w:rFonts w:ascii="Lucida Console" w:hAnsi="Lucida Console"/>
          <w:color w:val="000000"/>
        </w:rPr>
      </w:pPr>
      <w:ins w:id="239" w:author="Unknown">
        <w:r>
          <w:rPr>
            <w:rFonts w:ascii="Lucida Console" w:hAnsi="Lucida Console"/>
            <w:color w:val="000000"/>
          </w:rPr>
          <w:t xml:space="preserve">    </w:t>
        </w:r>
        <w:proofErr w:type="gramStart"/>
        <w:r>
          <w:rPr>
            <w:rStyle w:val="hl-keyword"/>
            <w:rFonts w:ascii="Lucida Console" w:hAnsi="Lucida Console"/>
            <w:b/>
            <w:bCs/>
            <w:color w:val="7F0055"/>
          </w:rPr>
          <w:t>if</w:t>
        </w:r>
        <w:proofErr w:type="gramEnd"/>
        <w:r>
          <w:rPr>
            <w:rFonts w:ascii="Lucida Console" w:hAnsi="Lucida Console"/>
            <w:color w:val="000000"/>
          </w:rPr>
          <w:t xml:space="preserve"> (predecessors.get(step) == null)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40" w:author="Unknown"/>
          <w:rFonts w:ascii="Lucida Console" w:hAnsi="Lucida Console"/>
          <w:color w:val="000000"/>
        </w:rPr>
      </w:pPr>
      <w:ins w:id="241" w:author="Unknown">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null;</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42" w:author="Unknown"/>
          <w:rFonts w:ascii="Lucida Console" w:hAnsi="Lucida Console"/>
          <w:color w:val="000000"/>
        </w:rPr>
      </w:pPr>
      <w:ins w:id="243"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44" w:author="Unknown"/>
          <w:rFonts w:ascii="Lucida Console" w:hAnsi="Lucida Console"/>
          <w:color w:val="000000"/>
        </w:rPr>
      </w:pPr>
      <w:ins w:id="245" w:author="Unknown">
        <w:r>
          <w:rPr>
            <w:rFonts w:ascii="Lucida Console" w:hAnsi="Lucida Console"/>
            <w:color w:val="000000"/>
          </w:rPr>
          <w:t xml:space="preserve">    </w:t>
        </w:r>
        <w:proofErr w:type="gramStart"/>
        <w:r>
          <w:rPr>
            <w:rFonts w:ascii="Lucida Console" w:hAnsi="Lucida Console"/>
            <w:color w:val="000000"/>
          </w:rPr>
          <w:t>path.add(</w:t>
        </w:r>
        <w:proofErr w:type="gramEnd"/>
        <w:r>
          <w:rPr>
            <w:rFonts w:ascii="Lucida Console" w:hAnsi="Lucida Console"/>
            <w:color w:val="000000"/>
          </w:rPr>
          <w:t>step);</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46" w:author="Unknown"/>
          <w:rFonts w:ascii="Lucida Console" w:hAnsi="Lucida Console"/>
          <w:color w:val="000000"/>
        </w:rPr>
      </w:pPr>
      <w:ins w:id="247" w:author="Unknown">
        <w:r>
          <w:rPr>
            <w:rFonts w:ascii="Lucida Console" w:hAnsi="Lucida Console"/>
            <w:color w:val="000000"/>
          </w:rPr>
          <w:t xml:space="preserve">    </w:t>
        </w:r>
        <w:proofErr w:type="gramStart"/>
        <w:r>
          <w:rPr>
            <w:rStyle w:val="hl-keyword"/>
            <w:rFonts w:ascii="Lucida Console" w:hAnsi="Lucida Console"/>
            <w:b/>
            <w:bCs/>
            <w:color w:val="7F0055"/>
          </w:rPr>
          <w:t>while</w:t>
        </w:r>
        <w:proofErr w:type="gramEnd"/>
        <w:r>
          <w:rPr>
            <w:rFonts w:ascii="Lucida Console" w:hAnsi="Lucida Console"/>
            <w:color w:val="000000"/>
          </w:rPr>
          <w:t xml:space="preserve"> (predecessors.get(step) != null)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48" w:author="Unknown"/>
          <w:rFonts w:ascii="Lucida Console" w:hAnsi="Lucida Console"/>
          <w:color w:val="000000"/>
        </w:rPr>
      </w:pPr>
      <w:ins w:id="249" w:author="Unknown">
        <w:r>
          <w:rPr>
            <w:rFonts w:ascii="Lucida Console" w:hAnsi="Lucida Console"/>
            <w:color w:val="000000"/>
          </w:rPr>
          <w:t xml:space="preserve">      </w:t>
        </w:r>
        <w:proofErr w:type="gramStart"/>
        <w:r>
          <w:rPr>
            <w:rFonts w:ascii="Lucida Console" w:hAnsi="Lucida Console"/>
            <w:color w:val="000000"/>
          </w:rPr>
          <w:t>step</w:t>
        </w:r>
        <w:proofErr w:type="gramEnd"/>
        <w:r>
          <w:rPr>
            <w:rFonts w:ascii="Lucida Console" w:hAnsi="Lucida Console"/>
            <w:color w:val="000000"/>
          </w:rPr>
          <w:t xml:space="preserve"> = predecessors.get(step);</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50" w:author="Unknown"/>
          <w:rFonts w:ascii="Lucida Console" w:hAnsi="Lucida Console"/>
          <w:color w:val="000000"/>
        </w:rPr>
      </w:pPr>
      <w:ins w:id="251" w:author="Unknown">
        <w:r>
          <w:rPr>
            <w:rFonts w:ascii="Lucida Console" w:hAnsi="Lucida Console"/>
            <w:color w:val="000000"/>
          </w:rPr>
          <w:t xml:space="preserve">      </w:t>
        </w:r>
        <w:proofErr w:type="gramStart"/>
        <w:r>
          <w:rPr>
            <w:rFonts w:ascii="Lucida Console" w:hAnsi="Lucida Console"/>
            <w:color w:val="000000"/>
          </w:rPr>
          <w:t>path.add(</w:t>
        </w:r>
        <w:proofErr w:type="gramEnd"/>
        <w:r>
          <w:rPr>
            <w:rFonts w:ascii="Lucida Console" w:hAnsi="Lucida Console"/>
            <w:color w:val="000000"/>
          </w:rPr>
          <w:t>step);</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52" w:author="Unknown"/>
          <w:rFonts w:ascii="Lucida Console" w:hAnsi="Lucida Console"/>
          <w:color w:val="000000"/>
        </w:rPr>
      </w:pPr>
      <w:ins w:id="253"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54" w:author="Unknown"/>
          <w:rFonts w:ascii="Lucida Console" w:hAnsi="Lucida Console"/>
          <w:color w:val="000000"/>
        </w:rPr>
      </w:pPr>
      <w:ins w:id="255" w:author="Unknown">
        <w:r>
          <w:rPr>
            <w:rFonts w:ascii="Lucida Console" w:hAnsi="Lucida Console"/>
            <w:color w:val="000000"/>
          </w:rPr>
          <w:t xml:space="preserve">    </w:t>
        </w:r>
        <w:r>
          <w:rPr>
            <w:rStyle w:val="Emphasis"/>
            <w:rFonts w:ascii="Lucida Console" w:hAnsi="Lucida Console"/>
            <w:color w:val="008800"/>
          </w:rPr>
          <w:t>// Put it into the correct order</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56" w:author="Unknown"/>
          <w:rFonts w:ascii="Lucida Console" w:hAnsi="Lucida Console"/>
          <w:color w:val="000000"/>
        </w:rPr>
      </w:pPr>
      <w:ins w:id="257" w:author="Unknown">
        <w:r>
          <w:rPr>
            <w:rFonts w:ascii="Lucida Console" w:hAnsi="Lucida Console"/>
            <w:color w:val="000000"/>
          </w:rPr>
          <w:t xml:space="preserve">    </w:t>
        </w:r>
        <w:proofErr w:type="gramStart"/>
        <w:r>
          <w:rPr>
            <w:rFonts w:ascii="Lucida Console" w:hAnsi="Lucida Console"/>
            <w:color w:val="000000"/>
          </w:rPr>
          <w:t>Collections.reverse(</w:t>
        </w:r>
        <w:proofErr w:type="gramEnd"/>
        <w:r>
          <w:rPr>
            <w:rFonts w:ascii="Lucida Console" w:hAnsi="Lucida Console"/>
            <w:color w:val="000000"/>
          </w:rPr>
          <w:t>path);</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58" w:author="Unknown"/>
          <w:rFonts w:ascii="Lucida Console" w:hAnsi="Lucida Console"/>
          <w:color w:val="000000"/>
        </w:rPr>
      </w:pPr>
      <w:ins w:id="259" w:author="Unknown">
        <w:r>
          <w:rPr>
            <w:rFonts w:ascii="Lucida Console" w:hAnsi="Lucida Console"/>
            <w:color w:val="000000"/>
          </w:rPr>
          <w:t xml:space="preserve">    </w:t>
        </w:r>
        <w:proofErr w:type="gramStart"/>
        <w:r>
          <w:rPr>
            <w:rStyle w:val="hl-keyword"/>
            <w:rFonts w:ascii="Lucida Console" w:hAnsi="Lucida Console"/>
            <w:b/>
            <w:bCs/>
            <w:color w:val="7F0055"/>
          </w:rPr>
          <w:t>return</w:t>
        </w:r>
        <w:proofErr w:type="gramEnd"/>
        <w:r>
          <w:rPr>
            <w:rFonts w:ascii="Lucida Console" w:hAnsi="Lucida Console"/>
            <w:color w:val="000000"/>
          </w:rPr>
          <w:t xml:space="preserve"> path;</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60" w:author="Unknown"/>
          <w:rFonts w:ascii="Lucida Console" w:hAnsi="Lucida Console"/>
          <w:color w:val="000000"/>
        </w:rPr>
      </w:pPr>
      <w:ins w:id="261"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62"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63" w:author="Unknown"/>
          <w:rFonts w:ascii="Lucida Console" w:hAnsi="Lucida Console"/>
          <w:color w:val="000000"/>
        </w:rPr>
      </w:pPr>
      <w:ins w:id="264" w:author="Unknown">
        <w:r>
          <w:rPr>
            <w:rFonts w:ascii="Lucida Console" w:hAnsi="Lucida Console"/>
            <w:color w:val="000000"/>
          </w:rPr>
          <w:t xml:space="preserve">} </w:t>
        </w:r>
      </w:ins>
    </w:p>
    <w:p w:rsidR="00424ECC" w:rsidRDefault="00424ECC" w:rsidP="00424ECC">
      <w:pPr>
        <w:pStyle w:val="Heading3"/>
        <w:spacing w:before="0" w:line="360" w:lineRule="atLeast"/>
        <w:rPr>
          <w:ins w:id="265" w:author="Unknown"/>
          <w:rFonts w:ascii="Arial" w:hAnsi="Arial" w:cs="Arial"/>
          <w:color w:val="333333"/>
          <w:sz w:val="30"/>
          <w:szCs w:val="30"/>
        </w:rPr>
      </w:pPr>
      <w:bookmarkStart w:id="266" w:name="algorithmus_test"/>
      <w:bookmarkEnd w:id="266"/>
      <w:ins w:id="267" w:author="Unknown">
        <w:r>
          <w:rPr>
            <w:rFonts w:ascii="Arial" w:hAnsi="Arial" w:cs="Arial"/>
            <w:color w:val="333333"/>
            <w:sz w:val="30"/>
            <w:szCs w:val="30"/>
          </w:rPr>
          <w:lastRenderedPageBreak/>
          <w:t>4.2. Test</w:t>
        </w:r>
      </w:ins>
    </w:p>
    <w:p w:rsidR="00424ECC" w:rsidRDefault="00424ECC" w:rsidP="00424ECC">
      <w:pPr>
        <w:pStyle w:val="NormalWeb"/>
        <w:spacing w:line="360" w:lineRule="atLeast"/>
        <w:ind w:left="150" w:right="150"/>
        <w:rPr>
          <w:ins w:id="268" w:author="Unknown"/>
          <w:rFonts w:ascii="Arial" w:hAnsi="Arial" w:cs="Arial"/>
          <w:color w:val="000000"/>
        </w:rPr>
      </w:pPr>
      <w:ins w:id="269" w:author="Unknown">
        <w:r>
          <w:rPr>
            <w:rFonts w:ascii="Arial" w:hAnsi="Arial" w:cs="Arial"/>
            <w:color w:val="000000"/>
          </w:rPr>
          <w:t>The following is a small JUnit Test to validate the correctness of the algorithm.</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70" w:author="Unknown"/>
          <w:rFonts w:ascii="Lucida Console" w:hAnsi="Lucida Console"/>
          <w:color w:val="000000"/>
        </w:rPr>
      </w:pPr>
      <w:proofErr w:type="gramStart"/>
      <w:ins w:id="271" w:author="Unknown">
        <w:r>
          <w:rPr>
            <w:rStyle w:val="hl-keyword"/>
            <w:rFonts w:ascii="Lucida Console" w:hAnsi="Lucida Console"/>
            <w:b/>
            <w:bCs/>
            <w:color w:val="7F0055"/>
          </w:rPr>
          <w:t>package</w:t>
        </w:r>
        <w:proofErr w:type="gramEnd"/>
        <w:r>
          <w:rPr>
            <w:rFonts w:ascii="Lucida Console" w:hAnsi="Lucida Console"/>
            <w:color w:val="000000"/>
          </w:rPr>
          <w:t xml:space="preserve"> de.vogella.algorithms.dijkstra.test;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72"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73" w:author="Unknown"/>
          <w:rFonts w:ascii="Lucida Console" w:hAnsi="Lucida Console"/>
          <w:color w:val="000000"/>
        </w:rPr>
      </w:pPr>
      <w:proofErr w:type="gramStart"/>
      <w:ins w:id="274" w:author="Unknown">
        <w:r>
          <w:rPr>
            <w:rStyle w:val="hl-keyword"/>
            <w:rFonts w:ascii="Lucida Console" w:hAnsi="Lucida Console"/>
            <w:b/>
            <w:bCs/>
            <w:color w:val="7F0055"/>
          </w:rPr>
          <w:t>import</w:t>
        </w:r>
        <w:proofErr w:type="gramEnd"/>
        <w:r>
          <w:rPr>
            <w:rFonts w:ascii="Lucida Console" w:hAnsi="Lucida Console"/>
            <w:color w:val="000000"/>
          </w:rPr>
          <w:t xml:space="preserve"> java.util.ArrayList;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75" w:author="Unknown"/>
          <w:rFonts w:ascii="Lucida Console" w:hAnsi="Lucida Console"/>
          <w:color w:val="000000"/>
        </w:rPr>
      </w:pPr>
      <w:proofErr w:type="gramStart"/>
      <w:ins w:id="276" w:author="Unknown">
        <w:r>
          <w:rPr>
            <w:rStyle w:val="hl-keyword"/>
            <w:rFonts w:ascii="Lucida Console" w:hAnsi="Lucida Console"/>
            <w:b/>
            <w:bCs/>
            <w:color w:val="7F0055"/>
          </w:rPr>
          <w:t>import</w:t>
        </w:r>
        <w:proofErr w:type="gramEnd"/>
        <w:r>
          <w:rPr>
            <w:rFonts w:ascii="Lucida Console" w:hAnsi="Lucida Console"/>
            <w:color w:val="000000"/>
          </w:rPr>
          <w:t xml:space="preserve"> java.util.LinkedList;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77" w:author="Unknown"/>
          <w:rFonts w:ascii="Lucida Console" w:hAnsi="Lucida Console"/>
          <w:color w:val="000000"/>
        </w:rPr>
      </w:pPr>
      <w:proofErr w:type="gramStart"/>
      <w:ins w:id="278" w:author="Unknown">
        <w:r>
          <w:rPr>
            <w:rStyle w:val="hl-keyword"/>
            <w:rFonts w:ascii="Lucida Console" w:hAnsi="Lucida Console"/>
            <w:b/>
            <w:bCs/>
            <w:color w:val="7F0055"/>
          </w:rPr>
          <w:t>import</w:t>
        </w:r>
        <w:proofErr w:type="gramEnd"/>
        <w:r>
          <w:rPr>
            <w:rFonts w:ascii="Lucida Console" w:hAnsi="Lucida Console"/>
            <w:color w:val="000000"/>
          </w:rPr>
          <w:t xml:space="preserve"> java.util.List;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79"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80" w:author="Unknown"/>
          <w:rFonts w:ascii="Lucida Console" w:hAnsi="Lucida Console"/>
          <w:color w:val="000000"/>
        </w:rPr>
      </w:pPr>
      <w:proofErr w:type="gramStart"/>
      <w:ins w:id="281" w:author="Unknown">
        <w:r>
          <w:rPr>
            <w:rStyle w:val="hl-keyword"/>
            <w:rFonts w:ascii="Lucida Console" w:hAnsi="Lucida Console"/>
            <w:b/>
            <w:bCs/>
            <w:color w:val="7F0055"/>
          </w:rPr>
          <w:t>import</w:t>
        </w:r>
        <w:proofErr w:type="gramEnd"/>
        <w:r>
          <w:rPr>
            <w:rFonts w:ascii="Lucida Console" w:hAnsi="Lucida Console"/>
            <w:color w:val="000000"/>
          </w:rPr>
          <w:t xml:space="preserve"> org.junit.Test;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82"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83" w:author="Unknown"/>
          <w:rFonts w:ascii="Lucida Console" w:hAnsi="Lucida Console"/>
          <w:color w:val="000000"/>
        </w:rPr>
      </w:pPr>
      <w:proofErr w:type="gramStart"/>
      <w:ins w:id="284" w:author="Unknown">
        <w:r>
          <w:rPr>
            <w:rStyle w:val="hl-keyword"/>
            <w:rFonts w:ascii="Lucida Console" w:hAnsi="Lucida Console"/>
            <w:b/>
            <w:bCs/>
            <w:color w:val="7F0055"/>
          </w:rPr>
          <w:t>import</w:t>
        </w:r>
        <w:proofErr w:type="gramEnd"/>
        <w:r>
          <w:rPr>
            <w:rFonts w:ascii="Lucida Console" w:hAnsi="Lucida Console"/>
            <w:color w:val="000000"/>
          </w:rPr>
          <w:t xml:space="preserve"> de.vogella.algorithms.dijkstra.engine.DijkstraAlgorithm;</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85" w:author="Unknown"/>
          <w:rFonts w:ascii="Lucida Console" w:hAnsi="Lucida Console"/>
          <w:color w:val="000000"/>
        </w:rPr>
      </w:pPr>
      <w:proofErr w:type="gramStart"/>
      <w:ins w:id="286" w:author="Unknown">
        <w:r>
          <w:rPr>
            <w:rStyle w:val="hl-keyword"/>
            <w:rFonts w:ascii="Lucida Console" w:hAnsi="Lucida Console"/>
            <w:b/>
            <w:bCs/>
            <w:color w:val="7F0055"/>
          </w:rPr>
          <w:t>import</w:t>
        </w:r>
        <w:proofErr w:type="gramEnd"/>
        <w:r>
          <w:rPr>
            <w:rFonts w:ascii="Lucida Console" w:hAnsi="Lucida Console"/>
            <w:color w:val="000000"/>
          </w:rPr>
          <w:t xml:space="preserve"> de.vogella.algorithms.dijkstra.model.Edge;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87" w:author="Unknown"/>
          <w:rFonts w:ascii="Lucida Console" w:hAnsi="Lucida Console"/>
          <w:color w:val="000000"/>
        </w:rPr>
      </w:pPr>
      <w:proofErr w:type="gramStart"/>
      <w:ins w:id="288" w:author="Unknown">
        <w:r>
          <w:rPr>
            <w:rStyle w:val="hl-keyword"/>
            <w:rFonts w:ascii="Lucida Console" w:hAnsi="Lucida Console"/>
            <w:b/>
            <w:bCs/>
            <w:color w:val="7F0055"/>
          </w:rPr>
          <w:t>import</w:t>
        </w:r>
        <w:proofErr w:type="gramEnd"/>
        <w:r>
          <w:rPr>
            <w:rFonts w:ascii="Lucida Console" w:hAnsi="Lucida Console"/>
            <w:color w:val="000000"/>
          </w:rPr>
          <w:t xml:space="preserve"> de.vogella.algorithms.dijkstra.model.Graph;</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89" w:author="Unknown"/>
          <w:rFonts w:ascii="Lucida Console" w:hAnsi="Lucida Console"/>
          <w:color w:val="000000"/>
        </w:rPr>
      </w:pPr>
      <w:proofErr w:type="gramStart"/>
      <w:ins w:id="290" w:author="Unknown">
        <w:r>
          <w:rPr>
            <w:rStyle w:val="hl-keyword"/>
            <w:rFonts w:ascii="Lucida Console" w:hAnsi="Lucida Console"/>
            <w:b/>
            <w:bCs/>
            <w:color w:val="7F0055"/>
          </w:rPr>
          <w:t>import</w:t>
        </w:r>
        <w:proofErr w:type="gramEnd"/>
        <w:r>
          <w:rPr>
            <w:rFonts w:ascii="Lucida Console" w:hAnsi="Lucida Console"/>
            <w:color w:val="000000"/>
          </w:rPr>
          <w:t xml:space="preserve"> de.vogella.algorithms.dijkstra.model.Vertex;</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91"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92" w:author="Unknown"/>
          <w:rFonts w:ascii="Lucida Console" w:hAnsi="Lucida Console"/>
          <w:color w:val="000000"/>
        </w:rPr>
      </w:pPr>
      <w:proofErr w:type="gramStart"/>
      <w:ins w:id="293" w:author="Unknown">
        <w:r>
          <w:rPr>
            <w:rStyle w:val="hl-keyword"/>
            <w:rFonts w:ascii="Lucida Console" w:hAnsi="Lucida Console"/>
            <w:b/>
            <w:bCs/>
            <w:color w:val="7F0055"/>
          </w:rPr>
          <w:t>import</w:t>
        </w:r>
        <w:proofErr w:type="gramEnd"/>
        <w:r>
          <w:rPr>
            <w:rFonts w:ascii="Lucida Console" w:hAnsi="Lucida Console"/>
            <w:color w:val="000000"/>
          </w:rPr>
          <w:t xml:space="preserve"> </w:t>
        </w:r>
        <w:r>
          <w:rPr>
            <w:rStyle w:val="hl-keyword"/>
            <w:rFonts w:ascii="Lucida Console" w:hAnsi="Lucida Console"/>
            <w:b/>
            <w:bCs/>
            <w:color w:val="7F0055"/>
          </w:rPr>
          <w:t>static</w:t>
        </w:r>
        <w:r>
          <w:rPr>
            <w:rFonts w:ascii="Lucida Console" w:hAnsi="Lucida Console"/>
            <w:color w:val="000000"/>
          </w:rPr>
          <w:t xml:space="preserve"> org.junit.Assert.assertNotNull;</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94" w:author="Unknown"/>
          <w:rFonts w:ascii="Lucida Console" w:hAnsi="Lucida Console"/>
          <w:color w:val="000000"/>
        </w:rPr>
      </w:pPr>
      <w:proofErr w:type="gramStart"/>
      <w:ins w:id="295" w:author="Unknown">
        <w:r>
          <w:rPr>
            <w:rStyle w:val="hl-keyword"/>
            <w:rFonts w:ascii="Lucida Console" w:hAnsi="Lucida Console"/>
            <w:b/>
            <w:bCs/>
            <w:color w:val="7F0055"/>
          </w:rPr>
          <w:t>import</w:t>
        </w:r>
        <w:proofErr w:type="gramEnd"/>
        <w:r>
          <w:rPr>
            <w:rFonts w:ascii="Lucida Console" w:hAnsi="Lucida Console"/>
            <w:color w:val="000000"/>
          </w:rPr>
          <w:t xml:space="preserve"> </w:t>
        </w:r>
        <w:r>
          <w:rPr>
            <w:rStyle w:val="hl-keyword"/>
            <w:rFonts w:ascii="Lucida Console" w:hAnsi="Lucida Console"/>
            <w:b/>
            <w:bCs/>
            <w:color w:val="7F0055"/>
          </w:rPr>
          <w:t>static</w:t>
        </w:r>
        <w:r>
          <w:rPr>
            <w:rFonts w:ascii="Lucida Console" w:hAnsi="Lucida Console"/>
            <w:color w:val="000000"/>
          </w:rPr>
          <w:t xml:space="preserve"> org.junit.Assert.assertTrue;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96"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97" w:author="Unknown"/>
          <w:rFonts w:ascii="Lucida Console" w:hAnsi="Lucida Console"/>
          <w:color w:val="000000"/>
        </w:rPr>
      </w:pPr>
      <w:proofErr w:type="gramStart"/>
      <w:ins w:id="298" w:author="Unknown">
        <w:r>
          <w:rPr>
            <w:rStyle w:val="hl-keyword"/>
            <w:rFonts w:ascii="Lucida Console" w:hAnsi="Lucida Console"/>
            <w:b/>
            <w:bCs/>
            <w:color w:val="7F0055"/>
          </w:rPr>
          <w:t>public</w:t>
        </w:r>
        <w:proofErr w:type="gramEnd"/>
        <w:r>
          <w:rPr>
            <w:rFonts w:ascii="Lucida Console" w:hAnsi="Lucida Console"/>
            <w:color w:val="000000"/>
          </w:rPr>
          <w:t xml:space="preserve"> </w:t>
        </w:r>
        <w:r>
          <w:rPr>
            <w:rStyle w:val="hl-keyword"/>
            <w:rFonts w:ascii="Lucida Console" w:hAnsi="Lucida Console"/>
            <w:b/>
            <w:bCs/>
            <w:color w:val="7F0055"/>
          </w:rPr>
          <w:t>class</w:t>
        </w:r>
        <w:r>
          <w:rPr>
            <w:rFonts w:ascii="Lucida Console" w:hAnsi="Lucida Console"/>
            <w:color w:val="000000"/>
          </w:rPr>
          <w:t xml:space="preserve"> TestDijkstraAlgorithm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299"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00" w:author="Unknown"/>
          <w:rFonts w:ascii="Lucida Console" w:hAnsi="Lucida Console"/>
          <w:color w:val="000000"/>
        </w:rPr>
      </w:pPr>
      <w:ins w:id="301"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List&lt;Vertex&gt; nodes;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02" w:author="Unknown"/>
          <w:rFonts w:ascii="Lucida Console" w:hAnsi="Lucida Console"/>
          <w:color w:val="000000"/>
        </w:rPr>
      </w:pPr>
      <w:ins w:id="303"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List&lt;Edge&gt; edges;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04"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05" w:author="Unknown"/>
          <w:rFonts w:ascii="Lucida Console" w:hAnsi="Lucida Console"/>
          <w:color w:val="000000"/>
        </w:rPr>
      </w:pPr>
      <w:ins w:id="306" w:author="Unknown">
        <w:r>
          <w:rPr>
            <w:rFonts w:ascii="Lucida Console" w:hAnsi="Lucida Console"/>
            <w:color w:val="000000"/>
          </w:rPr>
          <w:t xml:space="preserve">  </w:t>
        </w:r>
        <w:r>
          <w:rPr>
            <w:rStyle w:val="hl-annotation"/>
            <w:rFonts w:ascii="Lucida Console" w:hAnsi="Lucida Console"/>
            <w:i/>
            <w:iCs/>
            <w:color w:val="808080"/>
          </w:rPr>
          <w:t>@Test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07" w:author="Unknown"/>
          <w:rFonts w:ascii="Lucida Console" w:hAnsi="Lucida Console"/>
          <w:color w:val="000000"/>
        </w:rPr>
      </w:pPr>
      <w:ins w:id="308" w:author="Unknown">
        <w:r>
          <w:rPr>
            <w:rFonts w:ascii="Lucida Console" w:hAnsi="Lucida Console"/>
            <w:color w:val="000000"/>
          </w:rPr>
          <w:t xml:space="preserve">  </w:t>
        </w:r>
        <w:proofErr w:type="gramStart"/>
        <w:r>
          <w:rPr>
            <w:rStyle w:val="hl-keyword"/>
            <w:rFonts w:ascii="Lucida Console" w:hAnsi="Lucida Console"/>
            <w:b/>
            <w:bCs/>
            <w:color w:val="7F0055"/>
          </w:rPr>
          <w:t>public</w:t>
        </w:r>
        <w:proofErr w:type="gramEnd"/>
        <w:r>
          <w:rPr>
            <w:rFonts w:ascii="Lucida Console" w:hAnsi="Lucida Console"/>
            <w:color w:val="000000"/>
          </w:rPr>
          <w:t xml:space="preserve"> </w:t>
        </w:r>
        <w:r>
          <w:rPr>
            <w:rStyle w:val="hl-keyword"/>
            <w:rFonts w:ascii="Lucida Console" w:hAnsi="Lucida Console"/>
            <w:b/>
            <w:bCs/>
            <w:color w:val="7F0055"/>
          </w:rPr>
          <w:t>void</w:t>
        </w:r>
        <w:r>
          <w:rPr>
            <w:rFonts w:ascii="Lucida Console" w:hAnsi="Lucida Console"/>
            <w:color w:val="000000"/>
          </w:rPr>
          <w:t xml:space="preserve"> testExcute()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09" w:author="Unknown"/>
          <w:rFonts w:ascii="Lucida Console" w:hAnsi="Lucida Console"/>
          <w:color w:val="000000"/>
        </w:rPr>
      </w:pPr>
      <w:ins w:id="310" w:author="Unknown">
        <w:r>
          <w:rPr>
            <w:rFonts w:ascii="Lucida Console" w:hAnsi="Lucida Console"/>
            <w:color w:val="000000"/>
          </w:rPr>
          <w:t xml:space="preserve">    </w:t>
        </w:r>
        <w:proofErr w:type="gramStart"/>
        <w:r>
          <w:rPr>
            <w:rFonts w:ascii="Lucida Console" w:hAnsi="Lucida Console"/>
            <w:color w:val="000000"/>
          </w:rPr>
          <w:t>nodes</w:t>
        </w:r>
        <w:proofErr w:type="gramEnd"/>
        <w:r>
          <w:rPr>
            <w:rFonts w:ascii="Lucida Console" w:hAnsi="Lucida Console"/>
            <w:color w:val="000000"/>
          </w:rPr>
          <w:t xml:space="preserve"> = </w:t>
        </w:r>
        <w:r>
          <w:rPr>
            <w:rStyle w:val="hl-keyword"/>
            <w:rFonts w:ascii="Lucida Console" w:hAnsi="Lucida Console"/>
            <w:b/>
            <w:bCs/>
            <w:color w:val="7F0055"/>
          </w:rPr>
          <w:t>new</w:t>
        </w:r>
        <w:r>
          <w:rPr>
            <w:rFonts w:ascii="Lucida Console" w:hAnsi="Lucida Console"/>
            <w:color w:val="000000"/>
          </w:rPr>
          <w:t xml:space="preserve"> ArrayList&lt;Vertex&gt;();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11" w:author="Unknown"/>
          <w:rFonts w:ascii="Lucida Console" w:hAnsi="Lucida Console"/>
          <w:color w:val="000000"/>
        </w:rPr>
      </w:pPr>
      <w:ins w:id="312" w:author="Unknown">
        <w:r>
          <w:rPr>
            <w:rFonts w:ascii="Lucida Console" w:hAnsi="Lucida Console"/>
            <w:color w:val="000000"/>
          </w:rPr>
          <w:t xml:space="preserve">    </w:t>
        </w:r>
        <w:proofErr w:type="gramStart"/>
        <w:r>
          <w:rPr>
            <w:rFonts w:ascii="Lucida Console" w:hAnsi="Lucida Console"/>
            <w:color w:val="000000"/>
          </w:rPr>
          <w:t>edges</w:t>
        </w:r>
        <w:proofErr w:type="gramEnd"/>
        <w:r>
          <w:rPr>
            <w:rFonts w:ascii="Lucida Console" w:hAnsi="Lucida Console"/>
            <w:color w:val="000000"/>
          </w:rPr>
          <w:t xml:space="preserve"> = </w:t>
        </w:r>
        <w:r>
          <w:rPr>
            <w:rStyle w:val="hl-keyword"/>
            <w:rFonts w:ascii="Lucida Console" w:hAnsi="Lucida Console"/>
            <w:b/>
            <w:bCs/>
            <w:color w:val="7F0055"/>
          </w:rPr>
          <w:t>new</w:t>
        </w:r>
        <w:r>
          <w:rPr>
            <w:rFonts w:ascii="Lucida Console" w:hAnsi="Lucida Console"/>
            <w:color w:val="000000"/>
          </w:rPr>
          <w:t xml:space="preserve"> ArrayList&lt;Edge&gt;();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13" w:author="Unknown"/>
          <w:rFonts w:ascii="Lucida Console" w:hAnsi="Lucida Console"/>
          <w:color w:val="000000"/>
        </w:rPr>
      </w:pPr>
      <w:ins w:id="314" w:author="Unknown">
        <w:r>
          <w:rPr>
            <w:rFonts w:ascii="Lucida Console" w:hAnsi="Lucida Console"/>
            <w:color w:val="000000"/>
          </w:rPr>
          <w:t xml:space="preserve">    </w:t>
        </w:r>
        <w:proofErr w:type="gramStart"/>
        <w:r>
          <w:rPr>
            <w:rStyle w:val="hl-keyword"/>
            <w:rFonts w:ascii="Lucida Console" w:hAnsi="Lucida Console"/>
            <w:b/>
            <w:bCs/>
            <w:color w:val="7F0055"/>
          </w:rPr>
          <w:t>for</w:t>
        </w:r>
        <w:proofErr w:type="gramEnd"/>
        <w:r>
          <w:rPr>
            <w:rFonts w:ascii="Lucida Console" w:hAnsi="Lucida Console"/>
            <w:color w:val="000000"/>
          </w:rPr>
          <w:t xml:space="preserve"> (</w:t>
        </w:r>
        <w:r>
          <w:rPr>
            <w:rStyle w:val="hl-keyword"/>
            <w:rFonts w:ascii="Lucida Console" w:hAnsi="Lucida Console"/>
            <w:b/>
            <w:bCs/>
            <w:color w:val="7F0055"/>
          </w:rPr>
          <w:t>int</w:t>
        </w:r>
        <w:r>
          <w:rPr>
            <w:rFonts w:ascii="Lucida Console" w:hAnsi="Lucida Console"/>
            <w:color w:val="000000"/>
          </w:rPr>
          <w:t xml:space="preserve"> i = </w:t>
        </w:r>
        <w:r>
          <w:rPr>
            <w:rStyle w:val="hl-number"/>
            <w:rFonts w:ascii="Lucida Console" w:hAnsi="Lucida Console"/>
            <w:color w:val="000000"/>
          </w:rPr>
          <w:t>0</w:t>
        </w:r>
        <w:r>
          <w:rPr>
            <w:rFonts w:ascii="Lucida Console" w:hAnsi="Lucida Console"/>
            <w:color w:val="000000"/>
          </w:rPr>
          <w:t xml:space="preserve">; i &lt; </w:t>
        </w:r>
        <w:r>
          <w:rPr>
            <w:rStyle w:val="hl-number"/>
            <w:rFonts w:ascii="Lucida Console" w:hAnsi="Lucida Console"/>
            <w:color w:val="000000"/>
          </w:rPr>
          <w:t>11</w:t>
        </w:r>
        <w:r>
          <w:rPr>
            <w:rFonts w:ascii="Lucida Console" w:hAnsi="Lucida Console"/>
            <w:color w:val="000000"/>
          </w:rPr>
          <w:t>; i++)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15" w:author="Unknown"/>
          <w:rFonts w:ascii="Lucida Console" w:hAnsi="Lucida Console"/>
          <w:color w:val="000000"/>
        </w:rPr>
      </w:pPr>
      <w:ins w:id="316" w:author="Unknown">
        <w:r>
          <w:rPr>
            <w:rFonts w:ascii="Lucida Console" w:hAnsi="Lucida Console"/>
            <w:color w:val="000000"/>
          </w:rPr>
          <w:t xml:space="preserve">      Vertex location = </w:t>
        </w:r>
        <w:r>
          <w:rPr>
            <w:rStyle w:val="hl-keyword"/>
            <w:rFonts w:ascii="Lucida Console" w:hAnsi="Lucida Console"/>
            <w:b/>
            <w:bCs/>
            <w:color w:val="7F0055"/>
          </w:rPr>
          <w:t>new</w:t>
        </w:r>
        <w:r>
          <w:rPr>
            <w:rFonts w:ascii="Lucida Console" w:hAnsi="Lucida Console"/>
            <w:color w:val="000000"/>
          </w:rPr>
          <w:t xml:space="preserve"> </w:t>
        </w:r>
        <w:proofErr w:type="gramStart"/>
        <w:r>
          <w:rPr>
            <w:rFonts w:ascii="Lucida Console" w:hAnsi="Lucida Console"/>
            <w:color w:val="000000"/>
          </w:rPr>
          <w:t>Vertex(</w:t>
        </w:r>
        <w:proofErr w:type="gramEnd"/>
        <w:r>
          <w:rPr>
            <w:rStyle w:val="hl-string"/>
            <w:rFonts w:ascii="Lucida Console" w:hAnsi="Lucida Console"/>
            <w:color w:val="0000FF"/>
          </w:rPr>
          <w:t>"Node_"</w:t>
        </w:r>
        <w:r>
          <w:rPr>
            <w:rFonts w:ascii="Lucida Console" w:hAnsi="Lucida Console"/>
            <w:color w:val="000000"/>
          </w:rPr>
          <w:t xml:space="preserve"> + i, </w:t>
        </w:r>
        <w:r>
          <w:rPr>
            <w:rStyle w:val="hl-string"/>
            <w:rFonts w:ascii="Lucida Console" w:hAnsi="Lucida Console"/>
            <w:color w:val="0000FF"/>
          </w:rPr>
          <w:t>"Node_"</w:t>
        </w:r>
        <w:r>
          <w:rPr>
            <w:rFonts w:ascii="Lucida Console" w:hAnsi="Lucida Console"/>
            <w:color w:val="000000"/>
          </w:rPr>
          <w:t xml:space="preserve"> + i);</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17" w:author="Unknown"/>
          <w:rFonts w:ascii="Lucida Console" w:hAnsi="Lucida Console"/>
          <w:color w:val="000000"/>
        </w:rPr>
      </w:pPr>
      <w:ins w:id="318" w:author="Unknown">
        <w:r>
          <w:rPr>
            <w:rFonts w:ascii="Lucida Console" w:hAnsi="Lucida Console"/>
            <w:color w:val="000000"/>
          </w:rPr>
          <w:t xml:space="preserve">      </w:t>
        </w:r>
        <w:proofErr w:type="gramStart"/>
        <w:r>
          <w:rPr>
            <w:rFonts w:ascii="Lucida Console" w:hAnsi="Lucida Console"/>
            <w:color w:val="000000"/>
          </w:rPr>
          <w:t>nodes.add(</w:t>
        </w:r>
        <w:proofErr w:type="gramEnd"/>
        <w:r>
          <w:rPr>
            <w:rFonts w:ascii="Lucida Console" w:hAnsi="Lucida Console"/>
            <w:color w:val="000000"/>
          </w:rPr>
          <w:t>location);</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19" w:author="Unknown"/>
          <w:rFonts w:ascii="Lucida Console" w:hAnsi="Lucida Console"/>
          <w:color w:val="000000"/>
        </w:rPr>
      </w:pPr>
      <w:ins w:id="320"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21"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22" w:author="Unknown"/>
          <w:rFonts w:ascii="Lucida Console" w:hAnsi="Lucida Console"/>
          <w:color w:val="000000"/>
        </w:rPr>
      </w:pPr>
      <w:ins w:id="323"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"Edge_0"</w:t>
        </w:r>
        <w:r>
          <w:rPr>
            <w:rFonts w:ascii="Lucida Console" w:hAnsi="Lucida Console"/>
            <w:color w:val="000000"/>
          </w:rPr>
          <w:t xml:space="preserve">, </w:t>
        </w:r>
        <w:r>
          <w:rPr>
            <w:rStyle w:val="hl-number"/>
            <w:rFonts w:ascii="Lucida Console" w:hAnsi="Lucida Console"/>
            <w:color w:val="000000"/>
          </w:rPr>
          <w:t>0</w:t>
        </w:r>
        <w:r>
          <w:rPr>
            <w:rFonts w:ascii="Lucida Console" w:hAnsi="Lucida Console"/>
            <w:color w:val="000000"/>
          </w:rPr>
          <w:t xml:space="preserve">, </w:t>
        </w:r>
        <w:r>
          <w:rPr>
            <w:rStyle w:val="hl-number"/>
            <w:rFonts w:ascii="Lucida Console" w:hAnsi="Lucida Console"/>
            <w:color w:val="000000"/>
          </w:rPr>
          <w:t>1</w:t>
        </w:r>
        <w:r>
          <w:rPr>
            <w:rFonts w:ascii="Lucida Console" w:hAnsi="Lucida Console"/>
            <w:color w:val="000000"/>
          </w:rPr>
          <w:t xml:space="preserve">, </w:t>
        </w:r>
        <w:r>
          <w:rPr>
            <w:rStyle w:val="hl-number"/>
            <w:rFonts w:ascii="Lucida Console" w:hAnsi="Lucida Console"/>
            <w:color w:val="000000"/>
          </w:rPr>
          <w:t>85</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24" w:author="Unknown"/>
          <w:rFonts w:ascii="Lucida Console" w:hAnsi="Lucida Console"/>
          <w:color w:val="000000"/>
        </w:rPr>
      </w:pPr>
      <w:ins w:id="325"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"Edge_1"</w:t>
        </w:r>
        <w:r>
          <w:rPr>
            <w:rFonts w:ascii="Lucida Console" w:hAnsi="Lucida Console"/>
            <w:color w:val="000000"/>
          </w:rPr>
          <w:t xml:space="preserve">, </w:t>
        </w:r>
        <w:r>
          <w:rPr>
            <w:rStyle w:val="hl-number"/>
            <w:rFonts w:ascii="Lucida Console" w:hAnsi="Lucida Console"/>
            <w:color w:val="000000"/>
          </w:rPr>
          <w:t>0</w:t>
        </w:r>
        <w:r>
          <w:rPr>
            <w:rFonts w:ascii="Lucida Console" w:hAnsi="Lucida Console"/>
            <w:color w:val="000000"/>
          </w:rPr>
          <w:t xml:space="preserve">, </w:t>
        </w:r>
        <w:r>
          <w:rPr>
            <w:rStyle w:val="hl-number"/>
            <w:rFonts w:ascii="Lucida Console" w:hAnsi="Lucida Console"/>
            <w:color w:val="000000"/>
          </w:rPr>
          <w:t>2</w:t>
        </w:r>
        <w:r>
          <w:rPr>
            <w:rFonts w:ascii="Lucida Console" w:hAnsi="Lucida Console"/>
            <w:color w:val="000000"/>
          </w:rPr>
          <w:t xml:space="preserve">, </w:t>
        </w:r>
        <w:r>
          <w:rPr>
            <w:rStyle w:val="hl-number"/>
            <w:rFonts w:ascii="Lucida Console" w:hAnsi="Lucida Console"/>
            <w:color w:val="000000"/>
          </w:rPr>
          <w:t>217</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26" w:author="Unknown"/>
          <w:rFonts w:ascii="Lucida Console" w:hAnsi="Lucida Console"/>
          <w:color w:val="000000"/>
        </w:rPr>
      </w:pPr>
      <w:ins w:id="327"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"Edge_2"</w:t>
        </w:r>
        <w:r>
          <w:rPr>
            <w:rFonts w:ascii="Lucida Console" w:hAnsi="Lucida Console"/>
            <w:color w:val="000000"/>
          </w:rPr>
          <w:t xml:space="preserve">, </w:t>
        </w:r>
        <w:r>
          <w:rPr>
            <w:rStyle w:val="hl-number"/>
            <w:rFonts w:ascii="Lucida Console" w:hAnsi="Lucida Console"/>
            <w:color w:val="000000"/>
          </w:rPr>
          <w:t>0</w:t>
        </w:r>
        <w:r>
          <w:rPr>
            <w:rFonts w:ascii="Lucida Console" w:hAnsi="Lucida Console"/>
            <w:color w:val="000000"/>
          </w:rPr>
          <w:t xml:space="preserve">, </w:t>
        </w:r>
        <w:r>
          <w:rPr>
            <w:rStyle w:val="hl-number"/>
            <w:rFonts w:ascii="Lucida Console" w:hAnsi="Lucida Console"/>
            <w:color w:val="000000"/>
          </w:rPr>
          <w:t>4</w:t>
        </w:r>
        <w:r>
          <w:rPr>
            <w:rFonts w:ascii="Lucida Console" w:hAnsi="Lucida Console"/>
            <w:color w:val="000000"/>
          </w:rPr>
          <w:t xml:space="preserve">, </w:t>
        </w:r>
        <w:r>
          <w:rPr>
            <w:rStyle w:val="hl-number"/>
            <w:rFonts w:ascii="Lucida Console" w:hAnsi="Lucida Console"/>
            <w:color w:val="000000"/>
          </w:rPr>
          <w:t>173</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28" w:author="Unknown"/>
          <w:rFonts w:ascii="Lucida Console" w:hAnsi="Lucida Console"/>
          <w:color w:val="000000"/>
        </w:rPr>
      </w:pPr>
      <w:ins w:id="329"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"Edge_3"</w:t>
        </w:r>
        <w:r>
          <w:rPr>
            <w:rFonts w:ascii="Lucida Console" w:hAnsi="Lucida Console"/>
            <w:color w:val="000000"/>
          </w:rPr>
          <w:t xml:space="preserve">, </w:t>
        </w:r>
        <w:r>
          <w:rPr>
            <w:rStyle w:val="hl-number"/>
            <w:rFonts w:ascii="Lucida Console" w:hAnsi="Lucida Console"/>
            <w:color w:val="000000"/>
          </w:rPr>
          <w:t>2</w:t>
        </w:r>
        <w:r>
          <w:rPr>
            <w:rFonts w:ascii="Lucida Console" w:hAnsi="Lucida Console"/>
            <w:color w:val="000000"/>
          </w:rPr>
          <w:t xml:space="preserve">, </w:t>
        </w:r>
        <w:r>
          <w:rPr>
            <w:rStyle w:val="hl-number"/>
            <w:rFonts w:ascii="Lucida Console" w:hAnsi="Lucida Console"/>
            <w:color w:val="000000"/>
          </w:rPr>
          <w:t>6</w:t>
        </w:r>
        <w:r>
          <w:rPr>
            <w:rFonts w:ascii="Lucida Console" w:hAnsi="Lucida Console"/>
            <w:color w:val="000000"/>
          </w:rPr>
          <w:t xml:space="preserve">, </w:t>
        </w:r>
        <w:r>
          <w:rPr>
            <w:rStyle w:val="hl-number"/>
            <w:rFonts w:ascii="Lucida Console" w:hAnsi="Lucida Console"/>
            <w:color w:val="000000"/>
          </w:rPr>
          <w:t>186</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30" w:author="Unknown"/>
          <w:rFonts w:ascii="Lucida Console" w:hAnsi="Lucida Console"/>
          <w:color w:val="000000"/>
        </w:rPr>
      </w:pPr>
      <w:ins w:id="331"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"Edge_4"</w:t>
        </w:r>
        <w:r>
          <w:rPr>
            <w:rFonts w:ascii="Lucida Console" w:hAnsi="Lucida Console"/>
            <w:color w:val="000000"/>
          </w:rPr>
          <w:t xml:space="preserve">, </w:t>
        </w:r>
        <w:r>
          <w:rPr>
            <w:rStyle w:val="hl-number"/>
            <w:rFonts w:ascii="Lucida Console" w:hAnsi="Lucida Console"/>
            <w:color w:val="000000"/>
          </w:rPr>
          <w:t>2</w:t>
        </w:r>
        <w:r>
          <w:rPr>
            <w:rFonts w:ascii="Lucida Console" w:hAnsi="Lucida Console"/>
            <w:color w:val="000000"/>
          </w:rPr>
          <w:t xml:space="preserve">, </w:t>
        </w:r>
        <w:r>
          <w:rPr>
            <w:rStyle w:val="hl-number"/>
            <w:rFonts w:ascii="Lucida Console" w:hAnsi="Lucida Console"/>
            <w:color w:val="000000"/>
          </w:rPr>
          <w:t>7</w:t>
        </w:r>
        <w:r>
          <w:rPr>
            <w:rFonts w:ascii="Lucida Console" w:hAnsi="Lucida Console"/>
            <w:color w:val="000000"/>
          </w:rPr>
          <w:t xml:space="preserve">, </w:t>
        </w:r>
        <w:r>
          <w:rPr>
            <w:rStyle w:val="hl-number"/>
            <w:rFonts w:ascii="Lucida Console" w:hAnsi="Lucida Console"/>
            <w:color w:val="000000"/>
          </w:rPr>
          <w:t>103</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32" w:author="Unknown"/>
          <w:rFonts w:ascii="Lucida Console" w:hAnsi="Lucida Console"/>
          <w:color w:val="000000"/>
        </w:rPr>
      </w:pPr>
      <w:ins w:id="333"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"Edge_5"</w:t>
        </w:r>
        <w:r>
          <w:rPr>
            <w:rFonts w:ascii="Lucida Console" w:hAnsi="Lucida Console"/>
            <w:color w:val="000000"/>
          </w:rPr>
          <w:t xml:space="preserve">, </w:t>
        </w:r>
        <w:r>
          <w:rPr>
            <w:rStyle w:val="hl-number"/>
            <w:rFonts w:ascii="Lucida Console" w:hAnsi="Lucida Console"/>
            <w:color w:val="000000"/>
          </w:rPr>
          <w:t>3</w:t>
        </w:r>
        <w:r>
          <w:rPr>
            <w:rFonts w:ascii="Lucida Console" w:hAnsi="Lucida Console"/>
            <w:color w:val="000000"/>
          </w:rPr>
          <w:t xml:space="preserve">, </w:t>
        </w:r>
        <w:r>
          <w:rPr>
            <w:rStyle w:val="hl-number"/>
            <w:rFonts w:ascii="Lucida Console" w:hAnsi="Lucida Console"/>
            <w:color w:val="000000"/>
          </w:rPr>
          <w:t>7</w:t>
        </w:r>
        <w:r>
          <w:rPr>
            <w:rFonts w:ascii="Lucida Console" w:hAnsi="Lucida Console"/>
            <w:color w:val="000000"/>
          </w:rPr>
          <w:t xml:space="preserve">, </w:t>
        </w:r>
        <w:r>
          <w:rPr>
            <w:rStyle w:val="hl-number"/>
            <w:rFonts w:ascii="Lucida Console" w:hAnsi="Lucida Console"/>
            <w:color w:val="000000"/>
          </w:rPr>
          <w:t>183</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34" w:author="Unknown"/>
          <w:rFonts w:ascii="Lucida Console" w:hAnsi="Lucida Console"/>
          <w:color w:val="000000"/>
        </w:rPr>
      </w:pPr>
      <w:ins w:id="335"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"Edge_6"</w:t>
        </w:r>
        <w:r>
          <w:rPr>
            <w:rFonts w:ascii="Lucida Console" w:hAnsi="Lucida Console"/>
            <w:color w:val="000000"/>
          </w:rPr>
          <w:t xml:space="preserve">, </w:t>
        </w:r>
        <w:r>
          <w:rPr>
            <w:rStyle w:val="hl-number"/>
            <w:rFonts w:ascii="Lucida Console" w:hAnsi="Lucida Console"/>
            <w:color w:val="000000"/>
          </w:rPr>
          <w:t>5</w:t>
        </w:r>
        <w:r>
          <w:rPr>
            <w:rFonts w:ascii="Lucida Console" w:hAnsi="Lucida Console"/>
            <w:color w:val="000000"/>
          </w:rPr>
          <w:t xml:space="preserve">, </w:t>
        </w:r>
        <w:r>
          <w:rPr>
            <w:rStyle w:val="hl-number"/>
            <w:rFonts w:ascii="Lucida Console" w:hAnsi="Lucida Console"/>
            <w:color w:val="000000"/>
          </w:rPr>
          <w:t>8</w:t>
        </w:r>
        <w:r>
          <w:rPr>
            <w:rFonts w:ascii="Lucida Console" w:hAnsi="Lucida Console"/>
            <w:color w:val="000000"/>
          </w:rPr>
          <w:t xml:space="preserve">, </w:t>
        </w:r>
        <w:r>
          <w:rPr>
            <w:rStyle w:val="hl-number"/>
            <w:rFonts w:ascii="Lucida Console" w:hAnsi="Lucida Console"/>
            <w:color w:val="000000"/>
          </w:rPr>
          <w:t>250</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36" w:author="Unknown"/>
          <w:rFonts w:ascii="Lucida Console" w:hAnsi="Lucida Console"/>
          <w:color w:val="000000"/>
        </w:rPr>
      </w:pPr>
      <w:ins w:id="337"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"Edge_7"</w:t>
        </w:r>
        <w:r>
          <w:rPr>
            <w:rFonts w:ascii="Lucida Console" w:hAnsi="Lucida Console"/>
            <w:color w:val="000000"/>
          </w:rPr>
          <w:t xml:space="preserve">, </w:t>
        </w:r>
        <w:r>
          <w:rPr>
            <w:rStyle w:val="hl-number"/>
            <w:rFonts w:ascii="Lucida Console" w:hAnsi="Lucida Console"/>
            <w:color w:val="000000"/>
          </w:rPr>
          <w:t>8</w:t>
        </w:r>
        <w:r>
          <w:rPr>
            <w:rFonts w:ascii="Lucida Console" w:hAnsi="Lucida Console"/>
            <w:color w:val="000000"/>
          </w:rPr>
          <w:t xml:space="preserve">, </w:t>
        </w:r>
        <w:r>
          <w:rPr>
            <w:rStyle w:val="hl-number"/>
            <w:rFonts w:ascii="Lucida Console" w:hAnsi="Lucida Console"/>
            <w:color w:val="000000"/>
          </w:rPr>
          <w:t>9</w:t>
        </w:r>
        <w:r>
          <w:rPr>
            <w:rFonts w:ascii="Lucida Console" w:hAnsi="Lucida Console"/>
            <w:color w:val="000000"/>
          </w:rPr>
          <w:t xml:space="preserve">, </w:t>
        </w:r>
        <w:r>
          <w:rPr>
            <w:rStyle w:val="hl-number"/>
            <w:rFonts w:ascii="Lucida Console" w:hAnsi="Lucida Console"/>
            <w:color w:val="000000"/>
          </w:rPr>
          <w:t>84</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38" w:author="Unknown"/>
          <w:rFonts w:ascii="Lucida Console" w:hAnsi="Lucida Console"/>
          <w:color w:val="000000"/>
        </w:rPr>
      </w:pPr>
      <w:ins w:id="339"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"Edge_8"</w:t>
        </w:r>
        <w:r>
          <w:rPr>
            <w:rFonts w:ascii="Lucida Console" w:hAnsi="Lucida Console"/>
            <w:color w:val="000000"/>
          </w:rPr>
          <w:t xml:space="preserve">, </w:t>
        </w:r>
        <w:r>
          <w:rPr>
            <w:rStyle w:val="hl-number"/>
            <w:rFonts w:ascii="Lucida Console" w:hAnsi="Lucida Console"/>
            <w:color w:val="000000"/>
          </w:rPr>
          <w:t>7</w:t>
        </w:r>
        <w:r>
          <w:rPr>
            <w:rFonts w:ascii="Lucida Console" w:hAnsi="Lucida Console"/>
            <w:color w:val="000000"/>
          </w:rPr>
          <w:t xml:space="preserve">, </w:t>
        </w:r>
        <w:r>
          <w:rPr>
            <w:rStyle w:val="hl-number"/>
            <w:rFonts w:ascii="Lucida Console" w:hAnsi="Lucida Console"/>
            <w:color w:val="000000"/>
          </w:rPr>
          <w:t>9</w:t>
        </w:r>
        <w:r>
          <w:rPr>
            <w:rFonts w:ascii="Lucida Console" w:hAnsi="Lucida Console"/>
            <w:color w:val="000000"/>
          </w:rPr>
          <w:t xml:space="preserve">, </w:t>
        </w:r>
        <w:r>
          <w:rPr>
            <w:rStyle w:val="hl-number"/>
            <w:rFonts w:ascii="Lucida Console" w:hAnsi="Lucida Console"/>
            <w:color w:val="000000"/>
          </w:rPr>
          <w:t>167</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40" w:author="Unknown"/>
          <w:rFonts w:ascii="Lucida Console" w:hAnsi="Lucida Console"/>
          <w:color w:val="000000"/>
        </w:rPr>
      </w:pPr>
      <w:ins w:id="341"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"Edge_9"</w:t>
        </w:r>
        <w:r>
          <w:rPr>
            <w:rFonts w:ascii="Lucida Console" w:hAnsi="Lucida Console"/>
            <w:color w:val="000000"/>
          </w:rPr>
          <w:t xml:space="preserve">, </w:t>
        </w:r>
        <w:r>
          <w:rPr>
            <w:rStyle w:val="hl-number"/>
            <w:rFonts w:ascii="Lucida Console" w:hAnsi="Lucida Console"/>
            <w:color w:val="000000"/>
          </w:rPr>
          <w:t>4</w:t>
        </w:r>
        <w:r>
          <w:rPr>
            <w:rFonts w:ascii="Lucida Console" w:hAnsi="Lucida Console"/>
            <w:color w:val="000000"/>
          </w:rPr>
          <w:t xml:space="preserve">, </w:t>
        </w:r>
        <w:r>
          <w:rPr>
            <w:rStyle w:val="hl-number"/>
            <w:rFonts w:ascii="Lucida Console" w:hAnsi="Lucida Console"/>
            <w:color w:val="000000"/>
          </w:rPr>
          <w:t>9</w:t>
        </w:r>
        <w:r>
          <w:rPr>
            <w:rFonts w:ascii="Lucida Console" w:hAnsi="Lucida Console"/>
            <w:color w:val="000000"/>
          </w:rPr>
          <w:t xml:space="preserve">, </w:t>
        </w:r>
        <w:r>
          <w:rPr>
            <w:rStyle w:val="hl-number"/>
            <w:rFonts w:ascii="Lucida Console" w:hAnsi="Lucida Console"/>
            <w:color w:val="000000"/>
          </w:rPr>
          <w:t>502</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42" w:author="Unknown"/>
          <w:rFonts w:ascii="Lucida Console" w:hAnsi="Lucida Console"/>
          <w:color w:val="000000"/>
        </w:rPr>
      </w:pPr>
      <w:ins w:id="343"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"Edge_10"</w:t>
        </w:r>
        <w:r>
          <w:rPr>
            <w:rFonts w:ascii="Lucida Console" w:hAnsi="Lucida Console"/>
            <w:color w:val="000000"/>
          </w:rPr>
          <w:t xml:space="preserve">, </w:t>
        </w:r>
        <w:r>
          <w:rPr>
            <w:rStyle w:val="hl-number"/>
            <w:rFonts w:ascii="Lucida Console" w:hAnsi="Lucida Console"/>
            <w:color w:val="000000"/>
          </w:rPr>
          <w:t>9</w:t>
        </w:r>
        <w:r>
          <w:rPr>
            <w:rFonts w:ascii="Lucida Console" w:hAnsi="Lucida Console"/>
            <w:color w:val="000000"/>
          </w:rPr>
          <w:t xml:space="preserve">, </w:t>
        </w:r>
        <w:r>
          <w:rPr>
            <w:rStyle w:val="hl-number"/>
            <w:rFonts w:ascii="Lucida Console" w:hAnsi="Lucida Console"/>
            <w:color w:val="000000"/>
          </w:rPr>
          <w:t>10</w:t>
        </w:r>
        <w:r>
          <w:rPr>
            <w:rFonts w:ascii="Lucida Console" w:hAnsi="Lucida Console"/>
            <w:color w:val="000000"/>
          </w:rPr>
          <w:t xml:space="preserve">, </w:t>
        </w:r>
        <w:r>
          <w:rPr>
            <w:rStyle w:val="hl-number"/>
            <w:rFonts w:ascii="Lucida Console" w:hAnsi="Lucida Console"/>
            <w:color w:val="000000"/>
          </w:rPr>
          <w:t>40</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44" w:author="Unknown"/>
          <w:rFonts w:ascii="Lucida Console" w:hAnsi="Lucida Console"/>
          <w:color w:val="000000"/>
        </w:rPr>
      </w:pPr>
      <w:ins w:id="345" w:author="Unknown">
        <w:r>
          <w:rPr>
            <w:rFonts w:ascii="Lucida Console" w:hAnsi="Lucida Console"/>
            <w:color w:val="000000"/>
          </w:rPr>
          <w:t xml:space="preserve">    </w:t>
        </w:r>
        <w:proofErr w:type="gramStart"/>
        <w:r>
          <w:rPr>
            <w:rFonts w:ascii="Lucida Console" w:hAnsi="Lucida Console"/>
            <w:color w:val="000000"/>
          </w:rPr>
          <w:t>addLane(</w:t>
        </w:r>
        <w:proofErr w:type="gramEnd"/>
        <w:r>
          <w:rPr>
            <w:rStyle w:val="hl-string"/>
            <w:rFonts w:ascii="Lucida Console" w:hAnsi="Lucida Console"/>
            <w:color w:val="0000FF"/>
          </w:rPr>
          <w:t>"Edge_11"</w:t>
        </w:r>
        <w:r>
          <w:rPr>
            <w:rFonts w:ascii="Lucida Console" w:hAnsi="Lucida Console"/>
            <w:color w:val="000000"/>
          </w:rPr>
          <w:t xml:space="preserve">, </w:t>
        </w:r>
        <w:r>
          <w:rPr>
            <w:rStyle w:val="hl-number"/>
            <w:rFonts w:ascii="Lucida Console" w:hAnsi="Lucida Console"/>
            <w:color w:val="000000"/>
          </w:rPr>
          <w:t>1</w:t>
        </w:r>
        <w:r>
          <w:rPr>
            <w:rFonts w:ascii="Lucida Console" w:hAnsi="Lucida Console"/>
            <w:color w:val="000000"/>
          </w:rPr>
          <w:t xml:space="preserve">, </w:t>
        </w:r>
        <w:r>
          <w:rPr>
            <w:rStyle w:val="hl-number"/>
            <w:rFonts w:ascii="Lucida Console" w:hAnsi="Lucida Console"/>
            <w:color w:val="000000"/>
          </w:rPr>
          <w:t>10</w:t>
        </w:r>
        <w:r>
          <w:rPr>
            <w:rFonts w:ascii="Lucida Console" w:hAnsi="Lucida Console"/>
            <w:color w:val="000000"/>
          </w:rPr>
          <w:t xml:space="preserve">, </w:t>
        </w:r>
        <w:r>
          <w:rPr>
            <w:rStyle w:val="hl-number"/>
            <w:rFonts w:ascii="Lucida Console" w:hAnsi="Lucida Console"/>
            <w:color w:val="000000"/>
          </w:rPr>
          <w:t>600</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46"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47" w:author="Unknown"/>
          <w:rFonts w:ascii="Lucida Console" w:hAnsi="Lucida Console"/>
          <w:color w:val="000000"/>
        </w:rPr>
      </w:pPr>
      <w:ins w:id="348" w:author="Unknown">
        <w:r>
          <w:rPr>
            <w:rFonts w:ascii="Lucida Console" w:hAnsi="Lucida Console"/>
            <w:color w:val="000000"/>
          </w:rPr>
          <w:t xml:space="preserve">    </w:t>
        </w:r>
        <w:r>
          <w:rPr>
            <w:rStyle w:val="Emphasis"/>
            <w:rFonts w:ascii="Lucida Console" w:hAnsi="Lucida Console"/>
            <w:color w:val="008800"/>
          </w:rPr>
          <w:t>// Lets check from location Loc_1 to Loc_10</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49" w:author="Unknown"/>
          <w:rFonts w:ascii="Lucida Console" w:hAnsi="Lucida Console"/>
          <w:color w:val="000000"/>
        </w:rPr>
      </w:pPr>
      <w:ins w:id="350" w:author="Unknown">
        <w:r>
          <w:rPr>
            <w:rFonts w:ascii="Lucida Console" w:hAnsi="Lucida Console"/>
            <w:color w:val="000000"/>
          </w:rPr>
          <w:t xml:space="preserve">    Graph graph = </w:t>
        </w:r>
        <w:r>
          <w:rPr>
            <w:rStyle w:val="hl-keyword"/>
            <w:rFonts w:ascii="Lucida Console" w:hAnsi="Lucida Console"/>
            <w:b/>
            <w:bCs/>
            <w:color w:val="7F0055"/>
          </w:rPr>
          <w:t>new</w:t>
        </w:r>
        <w:r>
          <w:rPr>
            <w:rFonts w:ascii="Lucida Console" w:hAnsi="Lucida Console"/>
            <w:color w:val="000000"/>
          </w:rPr>
          <w:t xml:space="preserve"> </w:t>
        </w:r>
        <w:proofErr w:type="gramStart"/>
        <w:r>
          <w:rPr>
            <w:rFonts w:ascii="Lucida Console" w:hAnsi="Lucida Console"/>
            <w:color w:val="000000"/>
          </w:rPr>
          <w:t>Graph(</w:t>
        </w:r>
        <w:proofErr w:type="gramEnd"/>
        <w:r>
          <w:rPr>
            <w:rFonts w:ascii="Lucida Console" w:hAnsi="Lucida Console"/>
            <w:color w:val="000000"/>
          </w:rPr>
          <w:t>nodes, edges);</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51" w:author="Unknown"/>
          <w:rFonts w:ascii="Lucida Console" w:hAnsi="Lucida Console"/>
          <w:color w:val="000000"/>
        </w:rPr>
      </w:pPr>
      <w:ins w:id="352" w:author="Unknown">
        <w:r>
          <w:rPr>
            <w:rFonts w:ascii="Lucida Console" w:hAnsi="Lucida Console"/>
            <w:color w:val="000000"/>
          </w:rPr>
          <w:t xml:space="preserve">    DijkstraAlgorithm dijkstra = </w:t>
        </w:r>
        <w:r>
          <w:rPr>
            <w:rStyle w:val="hl-keyword"/>
            <w:rFonts w:ascii="Lucida Console" w:hAnsi="Lucida Console"/>
            <w:b/>
            <w:bCs/>
            <w:color w:val="7F0055"/>
          </w:rPr>
          <w:t>new</w:t>
        </w:r>
        <w:r>
          <w:rPr>
            <w:rFonts w:ascii="Lucida Console" w:hAnsi="Lucida Console"/>
            <w:color w:val="000000"/>
          </w:rPr>
          <w:t xml:space="preserve"> </w:t>
        </w:r>
        <w:proofErr w:type="gramStart"/>
        <w:r>
          <w:rPr>
            <w:rFonts w:ascii="Lucida Console" w:hAnsi="Lucida Console"/>
            <w:color w:val="000000"/>
          </w:rPr>
          <w:t>DijkstraAlgorithm(</w:t>
        </w:r>
        <w:proofErr w:type="gramEnd"/>
        <w:r>
          <w:rPr>
            <w:rFonts w:ascii="Lucida Console" w:hAnsi="Lucida Console"/>
            <w:color w:val="000000"/>
          </w:rPr>
          <w:t>graph);</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53" w:author="Unknown"/>
          <w:rFonts w:ascii="Lucida Console" w:hAnsi="Lucida Console"/>
          <w:color w:val="000000"/>
        </w:rPr>
      </w:pPr>
      <w:ins w:id="354" w:author="Unknown">
        <w:r>
          <w:rPr>
            <w:rFonts w:ascii="Lucida Console" w:hAnsi="Lucida Console"/>
            <w:color w:val="000000"/>
          </w:rPr>
          <w:t xml:space="preserve">    </w:t>
        </w:r>
        <w:proofErr w:type="gramStart"/>
        <w:r>
          <w:rPr>
            <w:rFonts w:ascii="Lucida Console" w:hAnsi="Lucida Console"/>
            <w:color w:val="000000"/>
          </w:rPr>
          <w:t>dijkstra.execute(</w:t>
        </w:r>
        <w:proofErr w:type="gramEnd"/>
        <w:r>
          <w:rPr>
            <w:rFonts w:ascii="Lucida Console" w:hAnsi="Lucida Console"/>
            <w:color w:val="000000"/>
          </w:rPr>
          <w:t>nodes.get(</w:t>
        </w:r>
        <w:r>
          <w:rPr>
            <w:rStyle w:val="hl-number"/>
            <w:rFonts w:ascii="Lucida Console" w:hAnsi="Lucida Console"/>
            <w:color w:val="000000"/>
          </w:rPr>
          <w:t>0</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55" w:author="Unknown"/>
          <w:rFonts w:ascii="Lucida Console" w:hAnsi="Lucida Console"/>
          <w:color w:val="000000"/>
        </w:rPr>
      </w:pPr>
      <w:ins w:id="356" w:author="Unknown">
        <w:r>
          <w:rPr>
            <w:rFonts w:ascii="Lucida Console" w:hAnsi="Lucida Console"/>
            <w:color w:val="000000"/>
          </w:rPr>
          <w:t xml:space="preserve">    LinkedList&lt;Vertex&gt; path = </w:t>
        </w:r>
        <w:proofErr w:type="gramStart"/>
        <w:r>
          <w:rPr>
            <w:rFonts w:ascii="Lucida Console" w:hAnsi="Lucida Console"/>
            <w:color w:val="000000"/>
          </w:rPr>
          <w:t>dijkstra.getPath(</w:t>
        </w:r>
        <w:proofErr w:type="gramEnd"/>
        <w:r>
          <w:rPr>
            <w:rFonts w:ascii="Lucida Console" w:hAnsi="Lucida Console"/>
            <w:color w:val="000000"/>
          </w:rPr>
          <w:t>nodes.get(</w:t>
        </w:r>
        <w:r>
          <w:rPr>
            <w:rStyle w:val="hl-number"/>
            <w:rFonts w:ascii="Lucida Console" w:hAnsi="Lucida Console"/>
            <w:color w:val="000000"/>
          </w:rPr>
          <w:t>10</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57" w:author="Unknown"/>
          <w:rFonts w:ascii="Lucida Console" w:hAnsi="Lucida Console"/>
          <w:color w:val="000000"/>
        </w:rPr>
      </w:pPr>
      <w:ins w:id="358"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59" w:author="Unknown"/>
          <w:rFonts w:ascii="Lucida Console" w:hAnsi="Lucida Console"/>
          <w:color w:val="000000"/>
        </w:rPr>
      </w:pPr>
      <w:ins w:id="360" w:author="Unknown">
        <w:r>
          <w:rPr>
            <w:rFonts w:ascii="Lucida Console" w:hAnsi="Lucida Console"/>
            <w:color w:val="000000"/>
          </w:rPr>
          <w:t xml:space="preserve">    </w:t>
        </w:r>
        <w:proofErr w:type="gramStart"/>
        <w:r>
          <w:rPr>
            <w:rFonts w:ascii="Lucida Console" w:hAnsi="Lucida Console"/>
            <w:color w:val="000000"/>
          </w:rPr>
          <w:t>assertNotNull(</w:t>
        </w:r>
        <w:proofErr w:type="gramEnd"/>
        <w:r>
          <w:rPr>
            <w:rFonts w:ascii="Lucida Console" w:hAnsi="Lucida Console"/>
            <w:color w:val="000000"/>
          </w:rPr>
          <w:t>path);</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61" w:author="Unknown"/>
          <w:rFonts w:ascii="Lucida Console" w:hAnsi="Lucida Console"/>
          <w:color w:val="000000"/>
        </w:rPr>
      </w:pPr>
      <w:ins w:id="362" w:author="Unknown">
        <w:r>
          <w:rPr>
            <w:rFonts w:ascii="Lucida Console" w:hAnsi="Lucida Console"/>
            <w:color w:val="000000"/>
          </w:rPr>
          <w:t xml:space="preserve">    </w:t>
        </w:r>
        <w:proofErr w:type="gramStart"/>
        <w:r>
          <w:rPr>
            <w:rFonts w:ascii="Lucida Console" w:hAnsi="Lucida Console"/>
            <w:color w:val="000000"/>
          </w:rPr>
          <w:t>assertTrue(</w:t>
        </w:r>
        <w:proofErr w:type="gramEnd"/>
        <w:r>
          <w:rPr>
            <w:rFonts w:ascii="Lucida Console" w:hAnsi="Lucida Console"/>
            <w:color w:val="000000"/>
          </w:rPr>
          <w:t xml:space="preserve">path.size() &gt; </w:t>
        </w:r>
        <w:r>
          <w:rPr>
            <w:rStyle w:val="hl-number"/>
            <w:rFonts w:ascii="Lucida Console" w:hAnsi="Lucida Console"/>
            <w:color w:val="000000"/>
          </w:rPr>
          <w:t>0</w:t>
        </w:r>
        <w:r>
          <w:rPr>
            <w:rFonts w:ascii="Lucida Console" w:hAnsi="Lucida Console"/>
            <w:color w:val="000000"/>
          </w:rPr>
          <w:t>);</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63" w:author="Unknown"/>
          <w:rFonts w:ascii="Lucida Console" w:hAnsi="Lucida Console"/>
          <w:color w:val="000000"/>
        </w:rPr>
      </w:pPr>
      <w:ins w:id="364"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65" w:author="Unknown"/>
          <w:rFonts w:ascii="Lucida Console" w:hAnsi="Lucida Console"/>
          <w:color w:val="000000"/>
        </w:rPr>
      </w:pPr>
      <w:ins w:id="366" w:author="Unknown">
        <w:r>
          <w:rPr>
            <w:rFonts w:ascii="Lucida Console" w:hAnsi="Lucida Console"/>
            <w:color w:val="000000"/>
          </w:rPr>
          <w:t xml:space="preserve">    </w:t>
        </w:r>
        <w:proofErr w:type="gramStart"/>
        <w:r>
          <w:rPr>
            <w:rStyle w:val="hl-keyword"/>
            <w:rFonts w:ascii="Lucida Console" w:hAnsi="Lucida Console"/>
            <w:b/>
            <w:bCs/>
            <w:color w:val="7F0055"/>
          </w:rPr>
          <w:t>for</w:t>
        </w:r>
        <w:proofErr w:type="gramEnd"/>
        <w:r>
          <w:rPr>
            <w:rFonts w:ascii="Lucida Console" w:hAnsi="Lucida Console"/>
            <w:color w:val="000000"/>
          </w:rPr>
          <w:t xml:space="preserve"> (Vertex vertex : path)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67" w:author="Unknown"/>
          <w:rFonts w:ascii="Lucida Console" w:hAnsi="Lucida Console"/>
          <w:color w:val="000000"/>
        </w:rPr>
      </w:pPr>
      <w:ins w:id="368" w:author="Unknown">
        <w:r>
          <w:rPr>
            <w:rFonts w:ascii="Lucida Console" w:hAnsi="Lucida Console"/>
            <w:color w:val="000000"/>
          </w:rPr>
          <w:t xml:space="preserve">      </w:t>
        </w:r>
        <w:proofErr w:type="gramStart"/>
        <w:r>
          <w:rPr>
            <w:rFonts w:ascii="Lucida Console" w:hAnsi="Lucida Console"/>
            <w:color w:val="000000"/>
          </w:rPr>
          <w:t>System.out.println(</w:t>
        </w:r>
        <w:proofErr w:type="gramEnd"/>
        <w:r>
          <w:rPr>
            <w:rFonts w:ascii="Lucida Console" w:hAnsi="Lucida Console"/>
            <w:color w:val="000000"/>
          </w:rPr>
          <w:t>vertex);</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69" w:author="Unknown"/>
          <w:rFonts w:ascii="Lucida Console" w:hAnsi="Lucida Console"/>
          <w:color w:val="000000"/>
        </w:rPr>
      </w:pPr>
      <w:ins w:id="370"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71" w:author="Unknown"/>
          <w:rFonts w:ascii="Lucida Console" w:hAnsi="Lucida Console"/>
          <w:color w:val="000000"/>
        </w:rPr>
      </w:pPr>
      <w:ins w:id="372"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73" w:author="Unknown"/>
          <w:rFonts w:ascii="Lucida Console" w:hAnsi="Lucida Console"/>
          <w:color w:val="000000"/>
        </w:rPr>
      </w:pPr>
      <w:ins w:id="374"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75" w:author="Unknown"/>
          <w:rFonts w:ascii="Lucida Console" w:hAnsi="Lucida Console"/>
          <w:color w:val="000000"/>
        </w:rPr>
      </w:pPr>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76" w:author="Unknown"/>
          <w:rFonts w:ascii="Lucida Console" w:hAnsi="Lucida Console"/>
          <w:color w:val="000000"/>
        </w:rPr>
      </w:pPr>
      <w:ins w:id="377" w:author="Unknown">
        <w:r>
          <w:rPr>
            <w:rFonts w:ascii="Lucida Console" w:hAnsi="Lucida Console"/>
            <w:color w:val="000000"/>
          </w:rPr>
          <w:t xml:space="preserve">  </w:t>
        </w:r>
        <w:proofErr w:type="gramStart"/>
        <w:r>
          <w:rPr>
            <w:rStyle w:val="hl-keyword"/>
            <w:rFonts w:ascii="Lucida Console" w:hAnsi="Lucida Console"/>
            <w:b/>
            <w:bCs/>
            <w:color w:val="7F0055"/>
          </w:rPr>
          <w:t>private</w:t>
        </w:r>
        <w:proofErr w:type="gramEnd"/>
        <w:r>
          <w:rPr>
            <w:rFonts w:ascii="Lucida Console" w:hAnsi="Lucida Console"/>
            <w:color w:val="000000"/>
          </w:rPr>
          <w:t xml:space="preserve"> </w:t>
        </w:r>
        <w:r>
          <w:rPr>
            <w:rStyle w:val="hl-keyword"/>
            <w:rFonts w:ascii="Lucida Console" w:hAnsi="Lucida Console"/>
            <w:b/>
            <w:bCs/>
            <w:color w:val="7F0055"/>
          </w:rPr>
          <w:t>void</w:t>
        </w:r>
        <w:r>
          <w:rPr>
            <w:rFonts w:ascii="Lucida Console" w:hAnsi="Lucida Console"/>
            <w:color w:val="000000"/>
          </w:rPr>
          <w:t xml:space="preserve"> addLane(String laneId, </w:t>
        </w:r>
        <w:r>
          <w:rPr>
            <w:rStyle w:val="hl-keyword"/>
            <w:rFonts w:ascii="Lucida Console" w:hAnsi="Lucida Console"/>
            <w:b/>
            <w:bCs/>
            <w:color w:val="7F0055"/>
          </w:rPr>
          <w:t>int</w:t>
        </w:r>
        <w:r>
          <w:rPr>
            <w:rFonts w:ascii="Lucida Console" w:hAnsi="Lucida Console"/>
            <w:color w:val="000000"/>
          </w:rPr>
          <w:t xml:space="preserve"> sourceLocNo, </w:t>
        </w:r>
        <w:r>
          <w:rPr>
            <w:rStyle w:val="hl-keyword"/>
            <w:rFonts w:ascii="Lucida Console" w:hAnsi="Lucida Console"/>
            <w:b/>
            <w:bCs/>
            <w:color w:val="7F0055"/>
          </w:rPr>
          <w:t>int</w:t>
        </w:r>
        <w:r>
          <w:rPr>
            <w:rFonts w:ascii="Lucida Console" w:hAnsi="Lucida Console"/>
            <w:color w:val="000000"/>
          </w:rPr>
          <w:t xml:space="preserve"> destLocNo,</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78" w:author="Unknown"/>
          <w:rFonts w:ascii="Lucida Console" w:hAnsi="Lucida Console"/>
          <w:color w:val="000000"/>
        </w:rPr>
      </w:pPr>
      <w:ins w:id="379" w:author="Unknown">
        <w:r>
          <w:rPr>
            <w:rFonts w:ascii="Lucida Console" w:hAnsi="Lucida Console"/>
            <w:color w:val="000000"/>
          </w:rPr>
          <w:t xml:space="preserve">      </w:t>
        </w:r>
        <w:proofErr w:type="gramStart"/>
        <w:r>
          <w:rPr>
            <w:rStyle w:val="hl-keyword"/>
            <w:rFonts w:ascii="Lucida Console" w:hAnsi="Lucida Console"/>
            <w:b/>
            <w:bCs/>
            <w:color w:val="7F0055"/>
          </w:rPr>
          <w:t>int</w:t>
        </w:r>
        <w:proofErr w:type="gramEnd"/>
        <w:r>
          <w:rPr>
            <w:rFonts w:ascii="Lucida Console" w:hAnsi="Lucida Console"/>
            <w:color w:val="000000"/>
          </w:rPr>
          <w:t xml:space="preserve"> duration)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80" w:author="Unknown"/>
          <w:rFonts w:ascii="Lucida Console" w:hAnsi="Lucida Console"/>
          <w:color w:val="000000"/>
        </w:rPr>
      </w:pPr>
      <w:ins w:id="381" w:author="Unknown">
        <w:r>
          <w:rPr>
            <w:rFonts w:ascii="Lucida Console" w:hAnsi="Lucida Console"/>
            <w:color w:val="000000"/>
          </w:rPr>
          <w:t xml:space="preserve">    Edge lane = </w:t>
        </w:r>
        <w:r>
          <w:rPr>
            <w:rStyle w:val="hl-keyword"/>
            <w:rFonts w:ascii="Lucida Console" w:hAnsi="Lucida Console"/>
            <w:b/>
            <w:bCs/>
            <w:color w:val="7F0055"/>
          </w:rPr>
          <w:t>new</w:t>
        </w:r>
        <w:r>
          <w:rPr>
            <w:rFonts w:ascii="Lucida Console" w:hAnsi="Lucida Console"/>
            <w:color w:val="000000"/>
          </w:rPr>
          <w:t xml:space="preserve"> </w:t>
        </w:r>
        <w:proofErr w:type="gramStart"/>
        <w:r>
          <w:rPr>
            <w:rFonts w:ascii="Lucida Console" w:hAnsi="Lucida Console"/>
            <w:color w:val="000000"/>
          </w:rPr>
          <w:t>Edge(</w:t>
        </w:r>
        <w:proofErr w:type="gramEnd"/>
        <w:r>
          <w:rPr>
            <w:rFonts w:ascii="Lucida Console" w:hAnsi="Lucida Console"/>
            <w:color w:val="000000"/>
          </w:rPr>
          <w:t>laneId,nodes.get(sourceLocNo), nodes.get(destLocNo), duration);</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82" w:author="Unknown"/>
          <w:rFonts w:ascii="Lucida Console" w:hAnsi="Lucida Console"/>
          <w:color w:val="000000"/>
        </w:rPr>
      </w:pPr>
      <w:ins w:id="383" w:author="Unknown">
        <w:r>
          <w:rPr>
            <w:rFonts w:ascii="Lucida Console" w:hAnsi="Lucida Console"/>
            <w:color w:val="000000"/>
          </w:rPr>
          <w:lastRenderedPageBreak/>
          <w:t xml:space="preserve">    </w:t>
        </w:r>
        <w:proofErr w:type="gramStart"/>
        <w:r>
          <w:rPr>
            <w:rFonts w:ascii="Lucida Console" w:hAnsi="Lucida Console"/>
            <w:color w:val="000000"/>
          </w:rPr>
          <w:t>edges.add(</w:t>
        </w:r>
        <w:proofErr w:type="gramEnd"/>
        <w:r>
          <w:rPr>
            <w:rFonts w:ascii="Lucida Console" w:hAnsi="Lucida Console"/>
            <w:color w:val="000000"/>
          </w:rPr>
          <w:t>lane);</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84" w:author="Unknown"/>
          <w:rFonts w:ascii="Lucida Console" w:hAnsi="Lucida Console"/>
          <w:color w:val="000000"/>
        </w:rPr>
      </w:pPr>
      <w:ins w:id="385" w:author="Unknown">
        <w:r>
          <w:rPr>
            <w:rFonts w:ascii="Lucida Console" w:hAnsi="Lucida Console"/>
            <w:color w:val="000000"/>
          </w:rPr>
          <w:t xml:space="preserve">  }</w:t>
        </w:r>
      </w:ins>
    </w:p>
    <w:p w:rsidR="00424ECC" w:rsidRDefault="00424ECC" w:rsidP="00424ECC">
      <w:pPr>
        <w:pStyle w:val="HTMLPreformatted"/>
        <w:pBdr>
          <w:top w:val="single" w:sz="6" w:space="12" w:color="BBBBBB"/>
          <w:left w:val="single" w:sz="6" w:space="12" w:color="BBBBBB"/>
          <w:bottom w:val="single" w:sz="6" w:space="12" w:color="BBBBBB"/>
          <w:right w:val="single" w:sz="6" w:space="12" w:color="BBBBBB"/>
        </w:pBdr>
        <w:shd w:val="clear" w:color="auto" w:fill="FFFFEE"/>
        <w:spacing w:before="150" w:after="150" w:line="240" w:lineRule="atLeast"/>
        <w:ind w:left="150" w:right="150"/>
        <w:rPr>
          <w:ins w:id="386" w:author="Unknown"/>
          <w:rFonts w:ascii="Lucida Console" w:hAnsi="Lucida Console"/>
          <w:color w:val="000000"/>
        </w:rPr>
      </w:pPr>
      <w:ins w:id="387" w:author="Unknown">
        <w:r>
          <w:rPr>
            <w:rFonts w:ascii="Lucida Console" w:hAnsi="Lucida Console"/>
            <w:color w:val="000000"/>
          </w:rPr>
          <w:t xml:space="preserve">} </w:t>
        </w:r>
      </w:ins>
    </w:p>
    <w:p w:rsidR="00424ECC" w:rsidRDefault="00424ECC" w:rsidP="00424ECC">
      <w:pPr>
        <w:pStyle w:val="Heading2"/>
        <w:spacing w:before="300" w:beforeAutospacing="0" w:after="0" w:afterAutospacing="0" w:line="360" w:lineRule="atLeast"/>
        <w:rPr>
          <w:ins w:id="388" w:author="Unknown"/>
          <w:rFonts w:ascii="Arial" w:hAnsi="Arial" w:cs="Arial"/>
          <w:color w:val="333333"/>
          <w:sz w:val="45"/>
          <w:szCs w:val="45"/>
        </w:rPr>
      </w:pPr>
      <w:bookmarkStart w:id="389" w:name="thankyou"/>
      <w:bookmarkEnd w:id="389"/>
      <w:ins w:id="390" w:author="Unknown">
        <w:r>
          <w:rPr>
            <w:rFonts w:ascii="Arial" w:hAnsi="Arial" w:cs="Arial"/>
            <w:color w:val="333333"/>
            <w:sz w:val="45"/>
            <w:szCs w:val="45"/>
          </w:rPr>
          <w:t>5. Thank you</w:t>
        </w:r>
      </w:ins>
    </w:p>
    <w:p w:rsidR="00424ECC" w:rsidRDefault="00424ECC"/>
    <w:p w:rsidR="00424ECC" w:rsidRDefault="00424ECC"/>
    <w:p w:rsidR="00424ECC" w:rsidRDefault="00424ECC"/>
    <w:p w:rsidR="00424ECC" w:rsidRDefault="00424ECC"/>
    <w:p w:rsidR="00424ECC" w:rsidRDefault="00424ECC">
      <w:hyperlink r:id="rId111" w:history="1">
        <w:r w:rsidRPr="00A7463D">
          <w:rPr>
            <w:rStyle w:val="Hyperlink"/>
          </w:rPr>
          <w:t>http://learnedstuffs.wordpress.com/2012/03/18/my-graph-implementation-in-java/</w:t>
        </w:r>
      </w:hyperlink>
    </w:p>
    <w:p w:rsidR="00424ECC" w:rsidRDefault="00424ECC" w:rsidP="00424ECC">
      <w:pPr>
        <w:pStyle w:val="Heading1"/>
        <w:shd w:val="clear" w:color="auto" w:fill="F9F7F5"/>
        <w:spacing w:before="0" w:beforeAutospacing="0" w:after="0" w:afterAutospacing="0" w:line="330" w:lineRule="atLeast"/>
        <w:ind w:left="1965"/>
        <w:rPr>
          <w:rFonts w:ascii="Arial" w:hAnsi="Arial" w:cs="Arial"/>
          <w:color w:val="444444"/>
          <w:sz w:val="33"/>
          <w:szCs w:val="33"/>
        </w:rPr>
      </w:pPr>
      <w:r>
        <w:rPr>
          <w:rFonts w:ascii="Arial" w:hAnsi="Arial" w:cs="Arial"/>
          <w:color w:val="444444"/>
          <w:sz w:val="33"/>
          <w:szCs w:val="33"/>
        </w:rPr>
        <w:t>My Graph Implementation in Java</w:t>
      </w:r>
    </w:p>
    <w:p w:rsidR="00424ECC" w:rsidRDefault="00424ECC" w:rsidP="00424ECC">
      <w:pPr>
        <w:shd w:val="clear" w:color="auto" w:fill="F9F7F5"/>
        <w:spacing w:line="330" w:lineRule="atLeast"/>
        <w:rPr>
          <w:rFonts w:ascii="Arial" w:hAnsi="Arial" w:cs="Arial"/>
          <w:color w:val="C0B2A5"/>
          <w:sz w:val="18"/>
          <w:szCs w:val="18"/>
        </w:rPr>
      </w:pPr>
      <w:r>
        <w:rPr>
          <w:rFonts w:ascii="Arial" w:hAnsi="Arial" w:cs="Arial"/>
          <w:color w:val="C0B2A5"/>
          <w:sz w:val="18"/>
          <w:szCs w:val="18"/>
        </w:rPr>
        <w:t>March 18, 2012</w:t>
      </w:r>
    </w:p>
    <w:p w:rsidR="00424ECC" w:rsidRDefault="00424ECC" w:rsidP="00424ECC">
      <w:pPr>
        <w:shd w:val="clear" w:color="auto" w:fill="F9F7F5"/>
        <w:spacing w:line="240" w:lineRule="atLeast"/>
        <w:rPr>
          <w:rFonts w:ascii="Arial" w:hAnsi="Arial" w:cs="Arial"/>
          <w:color w:val="444444"/>
          <w:sz w:val="31"/>
          <w:szCs w:val="31"/>
        </w:rPr>
      </w:pPr>
      <w:r>
        <w:rPr>
          <w:rFonts w:ascii="Arial" w:hAnsi="Arial" w:cs="Arial"/>
          <w:color w:val="444444"/>
          <w:sz w:val="31"/>
          <w:szCs w:val="31"/>
        </w:rPr>
        <w:t> </w:t>
      </w:r>
    </w:p>
    <w:p w:rsidR="00424ECC" w:rsidRDefault="00424ECC" w:rsidP="00424ECC">
      <w:pPr>
        <w:shd w:val="clear" w:color="auto" w:fill="F9F7F5"/>
        <w:spacing w:line="240" w:lineRule="atLeast"/>
        <w:rPr>
          <w:rFonts w:ascii="Arial" w:hAnsi="Arial" w:cs="Arial"/>
          <w:color w:val="444444"/>
          <w:sz w:val="31"/>
          <w:szCs w:val="31"/>
        </w:rPr>
      </w:pPr>
      <w:r>
        <w:rPr>
          <w:rFonts w:ascii="Arial" w:hAnsi="Arial" w:cs="Arial"/>
          <w:color w:val="444444"/>
          <w:sz w:val="31"/>
          <w:szCs w:val="31"/>
        </w:rPr>
        <w:t> </w:t>
      </w:r>
    </w:p>
    <w:p w:rsidR="00424ECC" w:rsidRDefault="00424ECC" w:rsidP="00424ECC">
      <w:pPr>
        <w:shd w:val="clear" w:color="auto" w:fill="F9F7F5"/>
        <w:spacing w:line="240" w:lineRule="atLeast"/>
        <w:rPr>
          <w:rFonts w:ascii="Arial" w:hAnsi="Arial" w:cs="Arial"/>
          <w:color w:val="444444"/>
          <w:sz w:val="31"/>
          <w:szCs w:val="31"/>
        </w:rPr>
      </w:pPr>
      <w:r>
        <w:rPr>
          <w:rFonts w:ascii="Arial" w:hAnsi="Arial" w:cs="Arial"/>
          <w:color w:val="444444"/>
          <w:sz w:val="31"/>
          <w:szCs w:val="31"/>
        </w:rPr>
        <w:t> </w:t>
      </w:r>
    </w:p>
    <w:p w:rsidR="00424ECC" w:rsidRDefault="00424ECC" w:rsidP="00424ECC">
      <w:pPr>
        <w:shd w:val="clear" w:color="auto" w:fill="F9F7F5"/>
        <w:spacing w:line="240" w:lineRule="atLeast"/>
        <w:rPr>
          <w:rFonts w:ascii="Arial" w:hAnsi="Arial" w:cs="Arial"/>
          <w:color w:val="444444"/>
          <w:sz w:val="31"/>
          <w:szCs w:val="31"/>
        </w:rPr>
      </w:pPr>
      <w:r>
        <w:rPr>
          <w:rFonts w:ascii="Arial" w:hAnsi="Arial" w:cs="Arial"/>
          <w:color w:val="444444"/>
          <w:sz w:val="31"/>
          <w:szCs w:val="31"/>
        </w:rPr>
        <w:t> </w:t>
      </w:r>
    </w:p>
    <w:p w:rsidR="00424ECC" w:rsidRDefault="00424ECC" w:rsidP="00424ECC">
      <w:pPr>
        <w:shd w:val="clear" w:color="auto" w:fill="F9F7F5"/>
        <w:spacing w:line="240" w:lineRule="atLeast"/>
        <w:rPr>
          <w:rFonts w:ascii="Arial" w:hAnsi="Arial" w:cs="Arial"/>
          <w:color w:val="444444"/>
          <w:sz w:val="31"/>
          <w:szCs w:val="31"/>
        </w:rPr>
      </w:pPr>
      <w:r>
        <w:rPr>
          <w:rFonts w:ascii="Arial" w:hAnsi="Arial" w:cs="Arial"/>
          <w:color w:val="444444"/>
          <w:sz w:val="31"/>
          <w:szCs w:val="31"/>
        </w:rPr>
        <w:t> </w:t>
      </w:r>
    </w:p>
    <w:p w:rsidR="00424ECC" w:rsidRDefault="00424ECC" w:rsidP="00424ECC">
      <w:pPr>
        <w:shd w:val="clear" w:color="auto" w:fill="F9F7F5"/>
        <w:spacing w:line="330" w:lineRule="atLeast"/>
        <w:rPr>
          <w:rFonts w:ascii="Arial" w:hAnsi="Arial" w:cs="Arial"/>
          <w:color w:val="444444"/>
          <w:sz w:val="31"/>
          <w:szCs w:val="31"/>
        </w:rPr>
      </w:pPr>
      <w:r>
        <w:rPr>
          <w:rFonts w:ascii="Arial" w:hAnsi="Arial" w:cs="Arial"/>
          <w:color w:val="444444"/>
          <w:sz w:val="31"/>
          <w:szCs w:val="31"/>
        </w:rPr>
        <w:t> </w:t>
      </w:r>
    </w:p>
    <w:p w:rsidR="00424ECC" w:rsidRDefault="00424ECC" w:rsidP="00424ECC">
      <w:pPr>
        <w:shd w:val="clear" w:color="auto" w:fill="F9F7F5"/>
        <w:spacing w:line="330" w:lineRule="atLeast"/>
        <w:rPr>
          <w:rFonts w:ascii="Arial" w:hAnsi="Arial" w:cs="Arial"/>
          <w:color w:val="444444"/>
          <w:sz w:val="31"/>
          <w:szCs w:val="31"/>
        </w:rPr>
      </w:pPr>
      <w:r>
        <w:rPr>
          <w:rFonts w:ascii="Arial" w:hAnsi="Arial" w:cs="Arial"/>
          <w:color w:val="444444"/>
          <w:sz w:val="31"/>
          <w:szCs w:val="31"/>
        </w:rPr>
        <w:t>8 Votes</w:t>
      </w:r>
    </w:p>
    <w:p w:rsidR="00424ECC" w:rsidRDefault="00424ECC" w:rsidP="00424ECC">
      <w:pPr>
        <w:shd w:val="clear" w:color="auto" w:fill="F9F7F5"/>
        <w:spacing w:line="330" w:lineRule="atLeast"/>
        <w:rPr>
          <w:rFonts w:ascii="Arial" w:hAnsi="Arial" w:cs="Arial"/>
          <w:color w:val="444444"/>
          <w:sz w:val="31"/>
          <w:szCs w:val="31"/>
        </w:rPr>
      </w:pPr>
    </w:p>
    <w:p w:rsidR="00424ECC" w:rsidRDefault="00424ECC" w:rsidP="00424ECC">
      <w:pPr>
        <w:pStyle w:val="NormalWeb"/>
        <w:shd w:val="clear" w:color="auto" w:fill="F9F7F5"/>
        <w:spacing w:before="0" w:beforeAutospacing="0" w:after="270" w:afterAutospacing="0"/>
        <w:rPr>
          <w:rFonts w:ascii="Arial" w:hAnsi="Arial" w:cs="Arial"/>
          <w:color w:val="444444"/>
          <w:sz w:val="31"/>
          <w:szCs w:val="31"/>
        </w:rPr>
      </w:pPr>
      <w:r>
        <w:rPr>
          <w:rFonts w:ascii="Arial" w:hAnsi="Arial" w:cs="Arial"/>
          <w:color w:val="444444"/>
          <w:sz w:val="31"/>
          <w:szCs w:val="31"/>
        </w:rPr>
        <w:t>These three classes will be used as my reference for all the succeeding Graph tutorials.</w:t>
      </w:r>
    </w:p>
    <w:p w:rsidR="00424ECC" w:rsidRDefault="00424ECC" w:rsidP="00424ECC">
      <w:pPr>
        <w:pStyle w:val="NormalWeb"/>
        <w:shd w:val="clear" w:color="auto" w:fill="F9F7F5"/>
        <w:spacing w:before="0" w:beforeAutospacing="0" w:after="270" w:afterAutospacing="0"/>
        <w:rPr>
          <w:rFonts w:ascii="Arial" w:hAnsi="Arial" w:cs="Arial"/>
          <w:color w:val="444444"/>
          <w:sz w:val="31"/>
          <w:szCs w:val="31"/>
        </w:rPr>
      </w:pPr>
      <w:r>
        <w:rPr>
          <w:rStyle w:val="Strong"/>
          <w:rFonts w:ascii="Arial" w:hAnsi="Arial" w:cs="Arial"/>
          <w:color w:val="444444"/>
          <w:sz w:val="31"/>
          <w:szCs w:val="31"/>
        </w:rPr>
        <w:t>Node.java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8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01</w:t>
            </w:r>
          </w:p>
        </w:tc>
        <w:tc>
          <w:tcPr>
            <w:tcW w:w="0" w:type="auto"/>
            <w:gridSpan w:val="2"/>
            <w:vAlign w:val="center"/>
            <w:hideMark/>
          </w:tcPr>
          <w:p w:rsidR="00424ECC" w:rsidRDefault="00424ECC">
            <w:pPr>
              <w:rPr>
                <w:sz w:val="24"/>
                <w:szCs w:val="24"/>
              </w:rPr>
            </w:pPr>
            <w:r>
              <w:rPr>
                <w:rStyle w:val="HTMLCode"/>
                <w:rFonts w:eastAsiaTheme="minorEastAsia"/>
              </w:rPr>
              <w:t>public</w:t>
            </w:r>
            <w:r>
              <w:rPr>
                <w:rStyle w:val="apple-converted-space"/>
              </w:rPr>
              <w:t> </w:t>
            </w:r>
            <w:r>
              <w:rPr>
                <w:rStyle w:val="HTMLCode"/>
                <w:rFonts w:eastAsiaTheme="minorEastAsia"/>
              </w:rPr>
              <w:t>class</w:t>
            </w:r>
            <w:r>
              <w:rPr>
                <w:rStyle w:val="apple-converted-space"/>
              </w:rPr>
              <w:t> </w:t>
            </w:r>
            <w:r>
              <w:rPr>
                <w:rStyle w:val="HTMLCode"/>
                <w:rFonts w:eastAsiaTheme="minorEastAsia"/>
              </w:rPr>
              <w:t>Node&lt;T&gt;</w:t>
            </w:r>
            <w:r>
              <w:rPr>
                <w:rStyle w:val="apple-converted-space"/>
                <w:rFonts w:ascii="Courier New" w:hAnsi="Courier New" w:cs="Courier New"/>
                <w:sz w:val="20"/>
                <w:szCs w:val="20"/>
              </w:rPr>
              <w:t> </w:t>
            </w:r>
            <w:r>
              <w:rPr>
                <w:rStyle w:val="HTMLCode"/>
                <w:rFonts w:eastAsiaTheme="minorEastAsia"/>
              </w:rPr>
              <w:t>implements</w:t>
            </w:r>
            <w:r>
              <w:rPr>
                <w:rStyle w:val="apple-converted-space"/>
              </w:rPr>
              <w:t> </w:t>
            </w:r>
            <w:r>
              <w:rPr>
                <w:rStyle w:val="HTMLCode"/>
                <w:rFonts w:eastAsiaTheme="minorEastAsia"/>
              </w:rPr>
              <w:t>Comparable&lt;Node&lt;T&gt;&gt; {</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lastRenderedPageBreak/>
              <w:t>02</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9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03</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protected</w:t>
            </w:r>
            <w:r>
              <w:rPr>
                <w:rStyle w:val="apple-converted-space"/>
              </w:rPr>
              <w:t> </w:t>
            </w:r>
            <w:r>
              <w:rPr>
                <w:rStyle w:val="HTMLCode"/>
                <w:rFonts w:eastAsiaTheme="minorEastAsia"/>
              </w:rPr>
              <w:t>T data;</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04</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protected</w:t>
            </w:r>
            <w:r>
              <w:rPr>
                <w:rStyle w:val="apple-converted-space"/>
              </w:rPr>
              <w:t> </w:t>
            </w:r>
            <w:r>
              <w:rPr>
                <w:rStyle w:val="HTMLCode"/>
                <w:rFonts w:eastAsiaTheme="minorEastAsia"/>
              </w:rPr>
              <w:t>boolean</w:t>
            </w:r>
            <w:r>
              <w:rPr>
                <w:rStyle w:val="apple-converted-space"/>
              </w:rPr>
              <w:t> </w:t>
            </w:r>
            <w:r>
              <w:rPr>
                <w:rStyle w:val="HTMLCode"/>
                <w:rFonts w:eastAsiaTheme="minorEastAsia"/>
              </w:rPr>
              <w:t>visited;</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4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05</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Integer index =</w:t>
            </w:r>
            <w:r>
              <w:rPr>
                <w:rStyle w:val="apple-converted-space"/>
                <w:rFonts w:ascii="Courier New" w:hAnsi="Courier New" w:cs="Courier New"/>
                <w:sz w:val="20"/>
                <w:szCs w:val="20"/>
              </w:rPr>
              <w:t> </w:t>
            </w:r>
            <w:r>
              <w:rPr>
                <w:rStyle w:val="HTMLCode"/>
                <w:rFonts w:eastAsiaTheme="minorEastAsia"/>
              </w:rPr>
              <w:t>null;</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06</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Integer lowlink =</w:t>
            </w:r>
            <w:r>
              <w:rPr>
                <w:rStyle w:val="apple-converted-space"/>
                <w:rFonts w:ascii="Courier New" w:hAnsi="Courier New" w:cs="Courier New"/>
                <w:sz w:val="20"/>
                <w:szCs w:val="20"/>
              </w:rPr>
              <w:t> </w:t>
            </w:r>
            <w:r>
              <w:rPr>
                <w:rStyle w:val="HTMLCode"/>
                <w:rFonts w:eastAsiaTheme="minorEastAsia"/>
              </w:rPr>
              <w:t>null;</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7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07</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double</w:t>
            </w:r>
            <w:r>
              <w:rPr>
                <w:rStyle w:val="apple-converted-space"/>
              </w:rPr>
              <w:t> </w:t>
            </w:r>
            <w:r>
              <w:rPr>
                <w:rStyle w:val="HTMLCode"/>
                <w:rFonts w:eastAsiaTheme="minorEastAsia"/>
              </w:rPr>
              <w:t>distance = Double.POSITIVE_INFINITY;</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08</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Node&lt;T&gt; predecessor =</w:t>
            </w:r>
            <w:r>
              <w:rPr>
                <w:rStyle w:val="apple-converted-space"/>
                <w:rFonts w:ascii="Courier New" w:hAnsi="Courier New" w:cs="Courier New"/>
                <w:sz w:val="20"/>
                <w:szCs w:val="20"/>
              </w:rPr>
              <w:t> </w:t>
            </w:r>
            <w:r>
              <w:rPr>
                <w:rStyle w:val="HTMLCode"/>
                <w:rFonts w:eastAsiaTheme="minorEastAsia"/>
              </w:rPr>
              <w:t>null;</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6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09</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Node(T data)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11</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this.data = data;</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12</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4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13</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14</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Node()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40"/>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15</w:t>
            </w:r>
          </w:p>
        </w:tc>
        <w:tc>
          <w:tcPr>
            <w:tcW w:w="0" w:type="auto"/>
            <w:gridSpan w:val="2"/>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16</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3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17</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18</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boolean</w:t>
            </w:r>
            <w:r>
              <w:rPr>
                <w:rStyle w:val="apple-converted-space"/>
              </w:rPr>
              <w:t> </w:t>
            </w:r>
            <w:r>
              <w:rPr>
                <w:rStyle w:val="HTMLCode"/>
                <w:rFonts w:eastAsiaTheme="minorEastAsia"/>
              </w:rPr>
              <w:t>isVisited()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2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19</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visited;</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20</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90"/>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21</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22</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void</w:t>
            </w:r>
            <w:r>
              <w:rPr>
                <w:rStyle w:val="apple-converted-space"/>
              </w:rPr>
              <w:t> </w:t>
            </w:r>
            <w:r>
              <w:rPr>
                <w:rStyle w:val="HTMLCode"/>
                <w:rFonts w:eastAsiaTheme="minorEastAsia"/>
              </w:rPr>
              <w:t>visit()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23</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visited =</w:t>
            </w:r>
            <w:r>
              <w:rPr>
                <w:rStyle w:val="apple-converted-space"/>
                <w:rFonts w:ascii="Courier New" w:hAnsi="Courier New" w:cs="Courier New"/>
                <w:sz w:val="20"/>
                <w:szCs w:val="20"/>
              </w:rPr>
              <w:t> </w:t>
            </w:r>
            <w:r>
              <w:rPr>
                <w:rStyle w:val="HTMLCode"/>
                <w:rFonts w:eastAsiaTheme="minorEastAsia"/>
              </w:rPr>
              <w:t>true;</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lastRenderedPageBreak/>
              <w:t>24</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30"/>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25</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26</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void</w:t>
            </w:r>
            <w:r>
              <w:rPr>
                <w:rStyle w:val="apple-converted-space"/>
              </w:rPr>
              <w:t> </w:t>
            </w:r>
            <w:r>
              <w:rPr>
                <w:rStyle w:val="HTMLCode"/>
                <w:rFonts w:eastAsiaTheme="minorEastAsia"/>
              </w:rPr>
              <w:t>unvisit()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27</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visited =</w:t>
            </w:r>
            <w:r>
              <w:rPr>
                <w:rStyle w:val="apple-converted-space"/>
                <w:rFonts w:ascii="Courier New" w:hAnsi="Courier New" w:cs="Courier New"/>
                <w:sz w:val="20"/>
                <w:szCs w:val="20"/>
              </w:rPr>
              <w:t> </w:t>
            </w:r>
            <w:r>
              <w:rPr>
                <w:rStyle w:val="HTMLCode"/>
                <w:rFonts w:eastAsiaTheme="minorEastAsia"/>
              </w:rPr>
              <w:t>false;</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28</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5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29</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30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int</w:t>
            </w:r>
            <w:r>
              <w:rPr>
                <w:rStyle w:val="apple-converted-space"/>
              </w:rPr>
              <w:t> </w:t>
            </w:r>
            <w:r>
              <w:rPr>
                <w:rStyle w:val="HTMLCode"/>
                <w:rFonts w:eastAsiaTheme="minorEastAsia"/>
              </w:rPr>
              <w:t>compareTo(Node&lt;T&gt; ob)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31</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String tempA =</w:t>
            </w:r>
            <w:r>
              <w:rPr>
                <w:rStyle w:val="apple-converted-space"/>
                <w:rFonts w:ascii="Courier New" w:hAnsi="Courier New" w:cs="Courier New"/>
                <w:sz w:val="20"/>
                <w:szCs w:val="20"/>
              </w:rPr>
              <w:t> </w:t>
            </w:r>
            <w:r>
              <w:rPr>
                <w:rStyle w:val="HTMLCode"/>
                <w:rFonts w:eastAsiaTheme="minorEastAsia"/>
              </w:rPr>
              <w:t>this.toString();</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32</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String tempB = ob.toString();</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2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33</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34</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tempA.compareTo(tempB);</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35</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36</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8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37</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String toString()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38</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data.toString();</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39</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40</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41</w:t>
            </w:r>
          </w:p>
        </w:tc>
        <w:tc>
          <w:tcPr>
            <w:tcW w:w="0" w:type="auto"/>
            <w:vAlign w:val="center"/>
            <w:hideMark/>
          </w:tcPr>
          <w:p w:rsidR="00424ECC" w:rsidRDefault="00424ECC">
            <w:pPr>
              <w:rPr>
                <w:sz w:val="24"/>
                <w:szCs w:val="24"/>
              </w:rPr>
            </w:pPr>
            <w:r>
              <w:rPr>
                <w:rStyle w:val="HTMLCode"/>
                <w:rFonts w:eastAsiaTheme="minorEastAsia"/>
              </w:rPr>
              <w:t>}</w:t>
            </w:r>
          </w:p>
        </w:tc>
      </w:tr>
    </w:tbl>
    <w:p w:rsidR="00424ECC" w:rsidRDefault="00424ECC" w:rsidP="00424ECC">
      <w:pPr>
        <w:pStyle w:val="NormalWeb"/>
        <w:shd w:val="clear" w:color="auto" w:fill="F9F7F5"/>
        <w:spacing w:before="0" w:beforeAutospacing="0" w:after="270" w:afterAutospacing="0"/>
        <w:rPr>
          <w:rFonts w:ascii="Arial" w:hAnsi="Arial" w:cs="Arial"/>
          <w:color w:val="444444"/>
          <w:sz w:val="31"/>
          <w:szCs w:val="31"/>
        </w:rPr>
      </w:pPr>
      <w:r>
        <w:rPr>
          <w:rFonts w:ascii="Arial" w:hAnsi="Arial" w:cs="Arial"/>
          <w:color w:val="444444"/>
          <w:sz w:val="31"/>
          <w:szCs w:val="31"/>
        </w:rPr>
        <w:t>This Node class is a generic class. You can specify the data type when you want to use it.</w:t>
      </w:r>
    </w:p>
    <w:p w:rsidR="00424ECC" w:rsidRDefault="00424ECC" w:rsidP="00424ECC">
      <w:pPr>
        <w:pStyle w:val="NormalWeb"/>
        <w:shd w:val="clear" w:color="auto" w:fill="F9F7F5"/>
        <w:spacing w:before="0" w:beforeAutospacing="0" w:after="270" w:afterAutospacing="0"/>
        <w:rPr>
          <w:rFonts w:ascii="Arial" w:hAnsi="Arial" w:cs="Arial"/>
          <w:color w:val="444444"/>
          <w:sz w:val="31"/>
          <w:szCs w:val="31"/>
        </w:rPr>
      </w:pPr>
      <w:r>
        <w:rPr>
          <w:rStyle w:val="Strong"/>
          <w:rFonts w:ascii="Arial" w:hAnsi="Arial" w:cs="Arial"/>
          <w:color w:val="444444"/>
          <w:sz w:val="31"/>
          <w:szCs w:val="31"/>
        </w:rPr>
        <w:t>Edge.java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70"/>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01</w:t>
            </w:r>
          </w:p>
        </w:tc>
        <w:tc>
          <w:tcPr>
            <w:tcW w:w="0" w:type="auto"/>
            <w:gridSpan w:val="2"/>
            <w:vAlign w:val="center"/>
            <w:hideMark/>
          </w:tcPr>
          <w:p w:rsidR="00424ECC" w:rsidRDefault="00424ECC">
            <w:pPr>
              <w:rPr>
                <w:sz w:val="24"/>
                <w:szCs w:val="24"/>
              </w:rPr>
            </w:pPr>
            <w:r>
              <w:rPr>
                <w:rStyle w:val="HTMLCode"/>
                <w:rFonts w:eastAsiaTheme="minorEastAsia"/>
              </w:rPr>
              <w:t>public</w:t>
            </w:r>
            <w:r>
              <w:rPr>
                <w:rStyle w:val="apple-converted-space"/>
              </w:rPr>
              <w:t> </w:t>
            </w:r>
            <w:r>
              <w:rPr>
                <w:rStyle w:val="HTMLCode"/>
                <w:rFonts w:eastAsiaTheme="minorEastAsia"/>
              </w:rPr>
              <w:t>class</w:t>
            </w:r>
            <w:r>
              <w:rPr>
                <w:rStyle w:val="apple-converted-space"/>
              </w:rPr>
              <w:t> </w:t>
            </w:r>
            <w:r>
              <w:rPr>
                <w:rStyle w:val="HTMLCode"/>
                <w:rFonts w:eastAsiaTheme="minorEastAsia"/>
              </w:rPr>
              <w:t>Edge {</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02</w:t>
            </w:r>
          </w:p>
        </w:tc>
        <w:tc>
          <w:tcPr>
            <w:tcW w:w="0" w:type="auto"/>
            <w:vAlign w:val="center"/>
            <w:hideMark/>
          </w:tcPr>
          <w:p w:rsidR="00424ECC" w:rsidRDefault="00424ECC">
            <w:pPr>
              <w:rPr>
                <w:sz w:val="24"/>
                <w:szCs w:val="24"/>
              </w:rPr>
            </w:pP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50"/>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lastRenderedPageBreak/>
              <w:t>03</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protected</w:t>
            </w:r>
            <w:r>
              <w:rPr>
                <w:rStyle w:val="apple-converted-space"/>
              </w:rPr>
              <w:t> </w:t>
            </w:r>
            <w:r>
              <w:rPr>
                <w:rStyle w:val="HTMLCode"/>
                <w:rFonts w:eastAsiaTheme="minorEastAsia"/>
              </w:rPr>
              <w:t>Node a, b;</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04</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protected</w:t>
            </w:r>
            <w:r>
              <w:rPr>
                <w:rStyle w:val="apple-converted-space"/>
              </w:rPr>
              <w:t> </w:t>
            </w:r>
            <w:r>
              <w:rPr>
                <w:rStyle w:val="HTMLCode"/>
                <w:rFonts w:eastAsiaTheme="minorEastAsia"/>
              </w:rPr>
              <w:t>double</w:t>
            </w:r>
            <w:r>
              <w:rPr>
                <w:rStyle w:val="apple-converted-space"/>
              </w:rPr>
              <w:t> </w:t>
            </w:r>
            <w:r>
              <w:rPr>
                <w:rStyle w:val="HTMLCode"/>
                <w:rFonts w:eastAsiaTheme="minorEastAsia"/>
              </w:rPr>
              <w:t>weight;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05</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06</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Edge(Node a, Node b)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07</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this(a, b, Double.POSITIVE_INFINITY);</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08</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5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09</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Edge(Node a, Node b,</w:t>
            </w:r>
            <w:r>
              <w:rPr>
                <w:rStyle w:val="apple-converted-space"/>
                <w:rFonts w:ascii="Courier New" w:hAnsi="Courier New" w:cs="Courier New"/>
                <w:sz w:val="20"/>
                <w:szCs w:val="20"/>
              </w:rPr>
              <w:t> </w:t>
            </w:r>
            <w:r>
              <w:rPr>
                <w:rStyle w:val="HTMLCode"/>
                <w:rFonts w:eastAsiaTheme="minorEastAsia"/>
              </w:rPr>
              <w:t>double</w:t>
            </w:r>
            <w:r>
              <w:rPr>
                <w:rStyle w:val="apple-converted-space"/>
              </w:rPr>
              <w:t> </w:t>
            </w:r>
            <w:r>
              <w:rPr>
                <w:rStyle w:val="HTMLCode"/>
                <w:rFonts w:eastAsiaTheme="minorEastAsia"/>
              </w:rPr>
              <w:t>weight)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11</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this.a = a;</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12</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this.b = b;</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13</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this.weight = weight;</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14</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15</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16</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double</w:t>
            </w:r>
            <w:r>
              <w:rPr>
                <w:rStyle w:val="apple-converted-space"/>
              </w:rPr>
              <w:t> </w:t>
            </w:r>
            <w:r>
              <w:rPr>
                <w:rStyle w:val="HTMLCode"/>
                <w:rFonts w:eastAsiaTheme="minorEastAsia"/>
              </w:rPr>
              <w:t>getWeight()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0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17</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weight;</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18</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6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19</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20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String toString()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21</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a +</w:t>
            </w:r>
            <w:r>
              <w:rPr>
                <w:rStyle w:val="apple-converted-space"/>
                <w:rFonts w:ascii="Courier New" w:hAnsi="Courier New" w:cs="Courier New"/>
                <w:sz w:val="20"/>
                <w:szCs w:val="20"/>
              </w:rPr>
              <w:t> </w:t>
            </w:r>
            <w:r>
              <w:rPr>
                <w:rStyle w:val="HTMLCode"/>
                <w:rFonts w:eastAsiaTheme="minorEastAsia"/>
              </w:rPr>
              <w:t>" ==&gt; "</w:t>
            </w:r>
            <w:r>
              <w:rPr>
                <w:rStyle w:val="apple-converted-space"/>
              </w:rPr>
              <w:t> </w:t>
            </w:r>
            <w:r>
              <w:rPr>
                <w:rStyle w:val="HTMLCode"/>
                <w:rFonts w:eastAsiaTheme="minorEastAsia"/>
              </w:rPr>
              <w:t>+ b;</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22</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23</w:t>
            </w:r>
          </w:p>
        </w:tc>
        <w:tc>
          <w:tcPr>
            <w:tcW w:w="0" w:type="auto"/>
            <w:vAlign w:val="center"/>
            <w:hideMark/>
          </w:tcPr>
          <w:p w:rsidR="00424ECC" w:rsidRDefault="00424ECC">
            <w:pPr>
              <w:rPr>
                <w:sz w:val="24"/>
                <w:szCs w:val="24"/>
              </w:rPr>
            </w:pP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24</w:t>
            </w:r>
          </w:p>
        </w:tc>
        <w:tc>
          <w:tcPr>
            <w:tcW w:w="0" w:type="auto"/>
            <w:gridSpan w:val="2"/>
            <w:vAlign w:val="center"/>
            <w:hideMark/>
          </w:tcPr>
          <w:p w:rsidR="00424ECC" w:rsidRDefault="00424ECC">
            <w:pPr>
              <w:rPr>
                <w:sz w:val="24"/>
                <w:szCs w:val="24"/>
              </w:rPr>
            </w:pPr>
            <w:r>
              <w:rPr>
                <w:rStyle w:val="HTMLCode"/>
                <w:rFonts w:eastAsiaTheme="minorEastAsia"/>
              </w:rPr>
              <w:t>}</w:t>
            </w:r>
          </w:p>
        </w:tc>
      </w:tr>
    </w:tbl>
    <w:p w:rsidR="00424ECC" w:rsidRDefault="00424ECC" w:rsidP="00424ECC">
      <w:pPr>
        <w:pStyle w:val="NormalWeb"/>
        <w:shd w:val="clear" w:color="auto" w:fill="F9F7F5"/>
        <w:spacing w:before="0" w:beforeAutospacing="0" w:after="270" w:afterAutospacing="0"/>
        <w:rPr>
          <w:rFonts w:ascii="Arial" w:hAnsi="Arial" w:cs="Arial"/>
          <w:color w:val="444444"/>
          <w:sz w:val="31"/>
          <w:szCs w:val="31"/>
        </w:rPr>
      </w:pPr>
      <w:r>
        <w:rPr>
          <w:rStyle w:val="Strong"/>
          <w:rFonts w:ascii="Arial" w:hAnsi="Arial" w:cs="Arial"/>
          <w:color w:val="444444"/>
          <w:sz w:val="31"/>
          <w:szCs w:val="31"/>
        </w:rPr>
        <w:t>Graph.java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24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lastRenderedPageBreak/>
              <w:t>001</w:t>
            </w:r>
          </w:p>
        </w:tc>
        <w:tc>
          <w:tcPr>
            <w:tcW w:w="0" w:type="auto"/>
            <w:gridSpan w:val="2"/>
            <w:vAlign w:val="center"/>
            <w:hideMark/>
          </w:tcPr>
          <w:p w:rsidR="00424ECC" w:rsidRDefault="00424ECC">
            <w:pPr>
              <w:rPr>
                <w:sz w:val="24"/>
                <w:szCs w:val="24"/>
              </w:rPr>
            </w:pPr>
            <w:proofErr w:type="gramStart"/>
            <w:r>
              <w:rPr>
                <w:rStyle w:val="HTMLCode"/>
                <w:rFonts w:eastAsiaTheme="minorEastAsia"/>
              </w:rPr>
              <w:t>import</w:t>
            </w:r>
            <w:proofErr w:type="gramEnd"/>
            <w:r>
              <w:rPr>
                <w:rStyle w:val="apple-converted-space"/>
              </w:rPr>
              <w:t> </w:t>
            </w:r>
            <w:r>
              <w:rPr>
                <w:rStyle w:val="HTMLCode"/>
                <w:rFonts w:eastAsiaTheme="minorEastAsia"/>
              </w:rPr>
              <w:t>java.util.*;</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002</w:t>
            </w:r>
          </w:p>
        </w:tc>
        <w:tc>
          <w:tcPr>
            <w:tcW w:w="0" w:type="auto"/>
            <w:vAlign w:val="center"/>
            <w:hideMark/>
          </w:tcPr>
          <w:p w:rsidR="00424ECC" w:rsidRDefault="00424ECC">
            <w:pPr>
              <w:rPr>
                <w:sz w:val="24"/>
                <w:szCs w:val="24"/>
              </w:rPr>
            </w:pP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290"/>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003</w:t>
            </w:r>
          </w:p>
        </w:tc>
        <w:tc>
          <w:tcPr>
            <w:tcW w:w="0" w:type="auto"/>
            <w:gridSpan w:val="2"/>
            <w:vAlign w:val="center"/>
            <w:hideMark/>
          </w:tcPr>
          <w:p w:rsidR="00424ECC" w:rsidRDefault="00424ECC">
            <w:pPr>
              <w:rPr>
                <w:sz w:val="24"/>
                <w:szCs w:val="24"/>
              </w:rPr>
            </w:pPr>
            <w:r>
              <w:rPr>
                <w:rStyle w:val="HTMLCode"/>
                <w:rFonts w:eastAsiaTheme="minorEastAsia"/>
              </w:rPr>
              <w:t>public</w:t>
            </w:r>
            <w:r>
              <w:rPr>
                <w:rStyle w:val="apple-converted-space"/>
              </w:rPr>
              <w:t> </w:t>
            </w:r>
            <w:r>
              <w:rPr>
                <w:rStyle w:val="HTMLCode"/>
                <w:rFonts w:eastAsiaTheme="minorEastAsia"/>
              </w:rPr>
              <w:t>class</w:t>
            </w:r>
            <w:r>
              <w:rPr>
                <w:rStyle w:val="apple-converted-space"/>
              </w:rPr>
              <w:t> </w:t>
            </w:r>
            <w:r>
              <w:rPr>
                <w:rStyle w:val="HTMLCode"/>
                <w:rFonts w:eastAsiaTheme="minorEastAsia"/>
              </w:rPr>
              <w:t>Graph {</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004</w:t>
            </w:r>
          </w:p>
        </w:tc>
        <w:tc>
          <w:tcPr>
            <w:tcW w:w="0" w:type="auto"/>
            <w:vAlign w:val="center"/>
            <w:hideMark/>
          </w:tcPr>
          <w:p w:rsidR="00424ECC" w:rsidRDefault="00424ECC">
            <w:pPr>
              <w:rPr>
                <w:sz w:val="24"/>
                <w:szCs w:val="24"/>
              </w:rPr>
            </w:pP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416"/>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005</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protected</w:t>
            </w:r>
            <w:r>
              <w:rPr>
                <w:rStyle w:val="apple-converted-space"/>
              </w:rPr>
              <w:t> </w:t>
            </w:r>
            <w:r>
              <w:rPr>
                <w:rStyle w:val="HTMLCode"/>
                <w:rFonts w:eastAsiaTheme="minorEastAsia"/>
              </w:rPr>
              <w:t>Vector&lt;Node&gt; nodes =</w:t>
            </w:r>
            <w:r>
              <w:rPr>
                <w:rStyle w:val="apple-converted-space"/>
                <w:rFonts w:ascii="Courier New" w:hAnsi="Courier New" w:cs="Courier New"/>
                <w:sz w:val="20"/>
                <w:szCs w:val="20"/>
              </w:rPr>
              <w:t> </w:t>
            </w:r>
            <w:r>
              <w:rPr>
                <w:rStyle w:val="HTMLCode"/>
                <w:rFonts w:eastAsiaTheme="minorEastAsia"/>
              </w:rPr>
              <w:t>new</w:t>
            </w:r>
            <w:r>
              <w:rPr>
                <w:rStyle w:val="apple-converted-space"/>
              </w:rPr>
              <w:t> </w:t>
            </w:r>
            <w:r>
              <w:rPr>
                <w:rStyle w:val="HTMLCode"/>
                <w:rFonts w:eastAsiaTheme="minorEastAsia"/>
              </w:rPr>
              <w:t>Vector&lt;Node&gt;();</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006</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protected</w:t>
            </w:r>
            <w:r>
              <w:rPr>
                <w:rStyle w:val="apple-converted-space"/>
              </w:rPr>
              <w:t> </w:t>
            </w:r>
            <w:r>
              <w:rPr>
                <w:rStyle w:val="HTMLCode"/>
                <w:rFonts w:eastAsiaTheme="minorEastAsia"/>
              </w:rPr>
              <w:t>Vector&lt;Edge&gt; edges =</w:t>
            </w:r>
            <w:r>
              <w:rPr>
                <w:rStyle w:val="apple-converted-space"/>
                <w:rFonts w:ascii="Courier New" w:hAnsi="Courier New" w:cs="Courier New"/>
                <w:sz w:val="20"/>
                <w:szCs w:val="20"/>
              </w:rPr>
              <w:t> </w:t>
            </w:r>
            <w:r>
              <w:rPr>
                <w:rStyle w:val="HTMLCode"/>
                <w:rFonts w:eastAsiaTheme="minorEastAsia"/>
              </w:rPr>
              <w:t>new</w:t>
            </w:r>
            <w:r>
              <w:rPr>
                <w:rStyle w:val="apple-converted-space"/>
              </w:rPr>
              <w:t> </w:t>
            </w:r>
            <w:r>
              <w:rPr>
                <w:rStyle w:val="HTMLCode"/>
                <w:rFonts w:eastAsiaTheme="minorEastAsia"/>
              </w:rPr>
              <w:t>Vector&lt;Edge&gt;();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41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007</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protected</w:t>
            </w:r>
            <w:r>
              <w:rPr>
                <w:rStyle w:val="apple-converted-space"/>
              </w:rPr>
              <w:t> </w:t>
            </w:r>
            <w:r>
              <w:rPr>
                <w:rStyle w:val="HTMLCode"/>
                <w:rFonts w:eastAsiaTheme="minorEastAsia"/>
              </w:rPr>
              <w:t>boolean</w:t>
            </w:r>
            <w:r>
              <w:rPr>
                <w:rStyle w:val="apple-converted-space"/>
              </w:rPr>
              <w:t> </w:t>
            </w:r>
            <w:r>
              <w:rPr>
                <w:rStyle w:val="HTMLCode"/>
                <w:rFonts w:eastAsiaTheme="minorEastAsia"/>
              </w:rPr>
              <w:t>directed =</w:t>
            </w:r>
            <w:r>
              <w:rPr>
                <w:rStyle w:val="apple-converted-space"/>
                <w:rFonts w:ascii="Courier New" w:hAnsi="Courier New" w:cs="Courier New"/>
                <w:sz w:val="20"/>
                <w:szCs w:val="20"/>
              </w:rPr>
              <w:t> </w:t>
            </w:r>
            <w:r>
              <w:rPr>
                <w:rStyle w:val="HTMLCode"/>
                <w:rFonts w:eastAsiaTheme="minorEastAsia"/>
              </w:rPr>
              <w:t>false;</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008</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protected</w:t>
            </w:r>
            <w:r>
              <w:rPr>
                <w:rStyle w:val="apple-converted-space"/>
              </w:rPr>
              <w:t> </w:t>
            </w:r>
            <w:r>
              <w:rPr>
                <w:rStyle w:val="HTMLCode"/>
                <w:rFonts w:eastAsiaTheme="minorEastAsia"/>
              </w:rPr>
              <w:t>boolean</w:t>
            </w:r>
            <w:r>
              <w:rPr>
                <w:rStyle w:val="apple-converted-space"/>
              </w:rPr>
              <w:t> </w:t>
            </w:r>
            <w:r>
              <w:rPr>
                <w:rStyle w:val="HTMLCode"/>
                <w:rFonts w:eastAsiaTheme="minorEastAsia"/>
              </w:rPr>
              <w:t>sortedNeighbors =</w:t>
            </w:r>
            <w:r>
              <w:rPr>
                <w:rStyle w:val="apple-converted-space"/>
                <w:rFonts w:ascii="Courier New" w:hAnsi="Courier New" w:cs="Courier New"/>
                <w:sz w:val="20"/>
                <w:szCs w:val="20"/>
              </w:rPr>
              <w:t> </w:t>
            </w:r>
            <w:r>
              <w:rPr>
                <w:rStyle w:val="HTMLCode"/>
                <w:rFonts w:eastAsiaTheme="minorEastAsia"/>
              </w:rPr>
              <w:t>false;</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24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009</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010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double[][] getAdjacencyMatrix()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249"/>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011</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double[][] adjMatrix =</w:t>
            </w:r>
            <w:r>
              <w:rPr>
                <w:rStyle w:val="apple-converted-space"/>
                <w:rFonts w:ascii="Courier New" w:hAnsi="Courier New" w:cs="Courier New"/>
                <w:sz w:val="20"/>
                <w:szCs w:val="20"/>
              </w:rPr>
              <w:t> </w:t>
            </w:r>
            <w:r>
              <w:rPr>
                <w:rStyle w:val="HTMLCode"/>
                <w:rFonts w:eastAsiaTheme="minorEastAsia"/>
              </w:rPr>
              <w:t>new</w:t>
            </w:r>
            <w:r>
              <w:rPr>
                <w:rStyle w:val="apple-converted-space"/>
              </w:rPr>
              <w:t> </w:t>
            </w:r>
            <w:r>
              <w:rPr>
                <w:rStyle w:val="HTMLCode"/>
                <w:rFonts w:eastAsiaTheme="minorEastAsia"/>
              </w:rPr>
              <w:t>double[nodes.size()][nodes.size()];</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012</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84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013</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for(int</w:t>
            </w:r>
            <w:r>
              <w:rPr>
                <w:rStyle w:val="apple-converted-space"/>
              </w:rPr>
              <w:t> </w:t>
            </w:r>
            <w:r>
              <w:rPr>
                <w:rStyle w:val="HTMLCode"/>
                <w:rFonts w:eastAsiaTheme="minorEastAsia"/>
              </w:rPr>
              <w:t>i =</w:t>
            </w:r>
            <w:r>
              <w:rPr>
                <w:rStyle w:val="apple-converted-space"/>
                <w:rFonts w:ascii="Courier New" w:hAnsi="Courier New" w:cs="Courier New"/>
                <w:sz w:val="20"/>
                <w:szCs w:val="20"/>
              </w:rPr>
              <w:t> </w:t>
            </w:r>
            <w:r>
              <w:rPr>
                <w:rStyle w:val="HTMLCode"/>
                <w:rFonts w:eastAsiaTheme="minorEastAsia"/>
              </w:rPr>
              <w:t>0; i &lt; nodes.size(); i++)</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014</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for(int</w:t>
            </w:r>
            <w:r>
              <w:rPr>
                <w:rStyle w:val="apple-converted-space"/>
              </w:rPr>
              <w:t> </w:t>
            </w:r>
            <w:r>
              <w:rPr>
                <w:rStyle w:val="HTMLCode"/>
                <w:rFonts w:eastAsiaTheme="minorEastAsia"/>
              </w:rPr>
              <w:t>j =</w:t>
            </w:r>
            <w:r>
              <w:rPr>
                <w:rStyle w:val="apple-converted-space"/>
                <w:rFonts w:ascii="Courier New" w:hAnsi="Courier New" w:cs="Courier New"/>
                <w:sz w:val="20"/>
                <w:szCs w:val="20"/>
              </w:rPr>
              <w:t> </w:t>
            </w:r>
            <w:r>
              <w:rPr>
                <w:rStyle w:val="HTMLCode"/>
                <w:rFonts w:eastAsiaTheme="minorEastAsia"/>
              </w:rPr>
              <w:t>0; j &lt; nodes.size(); j++)</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83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015</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if(i == j)</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016</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adjMatrix[i][j] =</w:t>
            </w:r>
            <w:r>
              <w:rPr>
                <w:rStyle w:val="apple-converted-space"/>
                <w:rFonts w:ascii="Courier New" w:hAnsi="Courier New" w:cs="Courier New"/>
                <w:sz w:val="20"/>
                <w:szCs w:val="20"/>
              </w:rPr>
              <w:t> </w:t>
            </w:r>
            <w:r>
              <w:rPr>
                <w:rStyle w:val="HTMLCode"/>
                <w:rFonts w:eastAsiaTheme="minorEastAsia"/>
              </w:rPr>
              <w:t>0;</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592"/>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017</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else</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018</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adjMatrix[i][j] = Double.POSITIVE_INFINITY;</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60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019</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020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for(int</w:t>
            </w:r>
            <w:r>
              <w:rPr>
                <w:rStyle w:val="apple-converted-space"/>
              </w:rPr>
              <w:t> </w:t>
            </w:r>
            <w:r>
              <w:rPr>
                <w:rStyle w:val="HTMLCode"/>
                <w:rFonts w:eastAsiaTheme="minorEastAsia"/>
              </w:rPr>
              <w:t>i =</w:t>
            </w:r>
            <w:r>
              <w:rPr>
                <w:rStyle w:val="apple-converted-space"/>
                <w:rFonts w:ascii="Courier New" w:hAnsi="Courier New" w:cs="Courier New"/>
                <w:sz w:val="20"/>
                <w:szCs w:val="20"/>
              </w:rPr>
              <w:t> </w:t>
            </w:r>
            <w:r>
              <w:rPr>
                <w:rStyle w:val="HTMLCode"/>
                <w:rFonts w:eastAsiaTheme="minorEastAsia"/>
              </w:rPr>
              <w:t>0; i &lt; nodes.size(); i++)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992"/>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021</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Node node = nodes.elementAt(i);</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022</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//System.out.println("Current node: " + node);</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08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lastRenderedPageBreak/>
              <w:t>023</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024</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for(int</w:t>
            </w:r>
            <w:r>
              <w:rPr>
                <w:rStyle w:val="apple-converted-space"/>
              </w:rPr>
              <w:t> </w:t>
            </w:r>
            <w:r>
              <w:rPr>
                <w:rStyle w:val="HTMLCode"/>
                <w:rFonts w:eastAsiaTheme="minorEastAsia"/>
              </w:rPr>
              <w:t>j =</w:t>
            </w:r>
            <w:r>
              <w:rPr>
                <w:rStyle w:val="apple-converted-space"/>
                <w:rFonts w:ascii="Courier New" w:hAnsi="Courier New" w:cs="Courier New"/>
                <w:sz w:val="20"/>
                <w:szCs w:val="20"/>
              </w:rPr>
              <w:t> </w:t>
            </w:r>
            <w:r>
              <w:rPr>
                <w:rStyle w:val="HTMLCode"/>
                <w:rFonts w:eastAsiaTheme="minorEastAsia"/>
              </w:rPr>
              <w:t>0; j &lt; edges.size(); j++)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67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025</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Edge edge = edges.elementAt(j);</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026</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64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027</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if(edge.a == node)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028</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int</w:t>
            </w:r>
            <w:r>
              <w:rPr>
                <w:rStyle w:val="apple-converted-space"/>
              </w:rPr>
              <w:t> </w:t>
            </w:r>
            <w:r>
              <w:rPr>
                <w:rStyle w:val="HTMLCode"/>
                <w:rFonts w:eastAsiaTheme="minorEastAsia"/>
              </w:rPr>
              <w:t>indexOfNeighbor = nodes.indexOf(edge.b);</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7712"/>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029</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030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adjMatrix[i][indexOfNeighbor] = edge.weight;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07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031</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032</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11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033</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034</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6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035</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adjMatrix;</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036</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61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037</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038</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void</w:t>
            </w:r>
            <w:r>
              <w:rPr>
                <w:rStyle w:val="apple-converted-space"/>
              </w:rPr>
              <w:t> </w:t>
            </w:r>
            <w:r>
              <w:rPr>
                <w:rStyle w:val="HTMLCode"/>
                <w:rFonts w:eastAsiaTheme="minorEastAsia"/>
              </w:rPr>
              <w:t>setDirected()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1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039</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directed =</w:t>
            </w:r>
            <w:r>
              <w:rPr>
                <w:rStyle w:val="apple-converted-space"/>
                <w:rFonts w:ascii="Courier New" w:hAnsi="Courier New" w:cs="Courier New"/>
                <w:sz w:val="20"/>
                <w:szCs w:val="20"/>
              </w:rPr>
              <w:t> </w:t>
            </w:r>
            <w:r>
              <w:rPr>
                <w:rStyle w:val="HTMLCode"/>
                <w:rFonts w:eastAsiaTheme="minorEastAsia"/>
              </w:rPr>
              <w:t>true;</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040</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5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041</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042</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void</w:t>
            </w:r>
            <w:r>
              <w:rPr>
                <w:rStyle w:val="apple-converted-space"/>
              </w:rPr>
              <w:t> </w:t>
            </w:r>
            <w:r>
              <w:rPr>
                <w:rStyle w:val="HTMLCode"/>
                <w:rFonts w:eastAsiaTheme="minorEastAsia"/>
              </w:rPr>
              <w:t>setUndirected()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03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043</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directed =</w:t>
            </w:r>
            <w:r>
              <w:rPr>
                <w:rStyle w:val="apple-converted-space"/>
                <w:rFonts w:ascii="Courier New" w:hAnsi="Courier New" w:cs="Courier New"/>
                <w:sz w:val="20"/>
                <w:szCs w:val="20"/>
              </w:rPr>
              <w:t> </w:t>
            </w:r>
            <w:r>
              <w:rPr>
                <w:rStyle w:val="HTMLCode"/>
                <w:rFonts w:eastAsiaTheme="minorEastAsia"/>
              </w:rPr>
              <w:t>false;</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044</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5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045</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lastRenderedPageBreak/>
              <w:t>046</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boolean</w:t>
            </w:r>
            <w:r>
              <w:rPr>
                <w:rStyle w:val="apple-converted-space"/>
              </w:rPr>
              <w:t> </w:t>
            </w:r>
            <w:r>
              <w:rPr>
                <w:rStyle w:val="HTMLCode"/>
                <w:rFonts w:eastAsiaTheme="minorEastAsia"/>
              </w:rPr>
              <w:t>isDirected()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84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047</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directed;</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048</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69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049</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050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boolean</w:t>
            </w:r>
            <w:r>
              <w:rPr>
                <w:rStyle w:val="apple-converted-space"/>
              </w:rPr>
              <w:t> </w:t>
            </w:r>
            <w:r>
              <w:rPr>
                <w:rStyle w:val="HTMLCode"/>
                <w:rFonts w:eastAsiaTheme="minorEastAsia"/>
              </w:rPr>
              <w:t>isSortedNeighbors()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68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051</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sortedNeighbors;</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052</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82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053</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054</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void</w:t>
            </w:r>
            <w:r>
              <w:rPr>
                <w:rStyle w:val="apple-converted-space"/>
              </w:rPr>
              <w:t> </w:t>
            </w:r>
            <w:r>
              <w:rPr>
                <w:rStyle w:val="HTMLCode"/>
                <w:rFonts w:eastAsiaTheme="minorEastAsia"/>
              </w:rPr>
              <w:t>setSortedNeighbors(boolean</w:t>
            </w:r>
            <w:r>
              <w:rPr>
                <w:rStyle w:val="apple-converted-space"/>
              </w:rPr>
              <w:t> </w:t>
            </w:r>
            <w:r>
              <w:rPr>
                <w:rStyle w:val="HTMLCode"/>
                <w:rFonts w:eastAsiaTheme="minorEastAsia"/>
              </w:rPr>
              <w:t>flag)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5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055</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sortedNeighbors = flag;</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056</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3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057</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058</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int</w:t>
            </w:r>
            <w:r>
              <w:rPr>
                <w:rStyle w:val="apple-converted-space"/>
              </w:rPr>
              <w:t> </w:t>
            </w:r>
            <w:r>
              <w:rPr>
                <w:rStyle w:val="HTMLCode"/>
                <w:rFonts w:eastAsiaTheme="minorEastAsia"/>
              </w:rPr>
              <w:t>indexOf(Node a)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512"/>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059</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for(int</w:t>
            </w:r>
            <w:r>
              <w:rPr>
                <w:rStyle w:val="apple-converted-space"/>
              </w:rPr>
              <w:t> </w:t>
            </w:r>
            <w:r>
              <w:rPr>
                <w:rStyle w:val="HTMLCode"/>
                <w:rFonts w:eastAsiaTheme="minorEastAsia"/>
              </w:rPr>
              <w:t>i =</w:t>
            </w:r>
            <w:r>
              <w:rPr>
                <w:rStyle w:val="apple-converted-space"/>
                <w:rFonts w:ascii="Courier New" w:hAnsi="Courier New" w:cs="Courier New"/>
                <w:sz w:val="20"/>
                <w:szCs w:val="20"/>
              </w:rPr>
              <w:t> </w:t>
            </w:r>
            <w:r>
              <w:rPr>
                <w:rStyle w:val="HTMLCode"/>
                <w:rFonts w:eastAsiaTheme="minorEastAsia"/>
              </w:rPr>
              <w:t>0; i &lt; nodes.size(); i++)</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060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if(nodes.elementAt(i).data.equals(a.data))</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6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061</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i;</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062</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12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063</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-1;</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064</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8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065</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066</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Vector&lt;Node&gt; getNodes()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8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067</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nodes;</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lastRenderedPageBreak/>
              <w:t>068</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28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069</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070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Vector&lt;Edge&gt; getEdges()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48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071</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edges;</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072</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97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073</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074</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Node getNodeAt(int</w:t>
            </w:r>
            <w:r>
              <w:rPr>
                <w:rStyle w:val="apple-converted-space"/>
              </w:rPr>
              <w:t> </w:t>
            </w:r>
            <w:r>
              <w:rPr>
                <w:rStyle w:val="HTMLCode"/>
                <w:rFonts w:eastAsiaTheme="minorEastAsia"/>
              </w:rPr>
              <w:t>i)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4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075</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nodes.elementAt(i);</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076</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09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077</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078</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void</w:t>
            </w:r>
            <w:r>
              <w:rPr>
                <w:rStyle w:val="apple-converted-space"/>
              </w:rPr>
              <w:t> </w:t>
            </w:r>
            <w:r>
              <w:rPr>
                <w:rStyle w:val="HTMLCode"/>
                <w:rFonts w:eastAsiaTheme="minorEastAsia"/>
              </w:rPr>
              <w:t>unvisitAllNodes()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36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079</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for(int</w:t>
            </w:r>
            <w:r>
              <w:rPr>
                <w:rStyle w:val="apple-converted-space"/>
              </w:rPr>
              <w:t> </w:t>
            </w:r>
            <w:r>
              <w:rPr>
                <w:rStyle w:val="HTMLCode"/>
                <w:rFonts w:eastAsiaTheme="minorEastAsia"/>
              </w:rPr>
              <w:t>i =</w:t>
            </w:r>
            <w:r>
              <w:rPr>
                <w:rStyle w:val="apple-converted-space"/>
                <w:rFonts w:ascii="Courier New" w:hAnsi="Courier New" w:cs="Courier New"/>
                <w:sz w:val="20"/>
                <w:szCs w:val="20"/>
              </w:rPr>
              <w:t> </w:t>
            </w:r>
            <w:r>
              <w:rPr>
                <w:rStyle w:val="HTMLCode"/>
                <w:rFonts w:eastAsiaTheme="minorEastAsia"/>
              </w:rPr>
              <w:t>0; i &lt; nodes.size(); i++)</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080</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nodes.elementAt(i).unvisit();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3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081</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082</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20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083</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Vector&lt;Node&gt; getNeighbors(Node a)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084</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Vector&lt;Node&gt; neighbors =</w:t>
            </w:r>
            <w:r>
              <w:rPr>
                <w:rStyle w:val="apple-converted-space"/>
                <w:rFonts w:ascii="Courier New" w:hAnsi="Courier New" w:cs="Courier New"/>
                <w:sz w:val="20"/>
                <w:szCs w:val="20"/>
              </w:rPr>
              <w:t> </w:t>
            </w:r>
            <w:r>
              <w:rPr>
                <w:rStyle w:val="HTMLCode"/>
                <w:rFonts w:eastAsiaTheme="minorEastAsia"/>
              </w:rPr>
              <w:t>new</w:t>
            </w:r>
            <w:r>
              <w:rPr>
                <w:rStyle w:val="apple-converted-space"/>
              </w:rPr>
              <w:t> </w:t>
            </w:r>
            <w:r>
              <w:rPr>
                <w:rStyle w:val="HTMLCode"/>
                <w:rFonts w:eastAsiaTheme="minorEastAsia"/>
              </w:rPr>
              <w:t>Vector&lt;Node&gt;();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60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085</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086</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for(int</w:t>
            </w:r>
            <w:r>
              <w:rPr>
                <w:rStyle w:val="apple-converted-space"/>
              </w:rPr>
              <w:t> </w:t>
            </w:r>
            <w:r>
              <w:rPr>
                <w:rStyle w:val="HTMLCode"/>
                <w:rFonts w:eastAsiaTheme="minorEastAsia"/>
              </w:rPr>
              <w:t>i =</w:t>
            </w:r>
            <w:r>
              <w:rPr>
                <w:rStyle w:val="apple-converted-space"/>
                <w:rFonts w:ascii="Courier New" w:hAnsi="Courier New" w:cs="Courier New"/>
                <w:sz w:val="20"/>
                <w:szCs w:val="20"/>
              </w:rPr>
              <w:t> </w:t>
            </w:r>
            <w:r>
              <w:rPr>
                <w:rStyle w:val="HTMLCode"/>
                <w:rFonts w:eastAsiaTheme="minorEastAsia"/>
              </w:rPr>
              <w:t>0; i &lt; edges.size(); i++)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519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087</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Edge edge = edges.elementAt(i);</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088</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9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089</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if(edge.a == a)</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lastRenderedPageBreak/>
              <w:t>090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neighbors.add(edge.b);</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83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091</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092</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if(!directed &amp;&amp; edge.b == a)</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59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093</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neighbors.add(edge.a);</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094</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27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095</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096</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if(sortedNeighbors)</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83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097</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Collections.sort(neighbors);</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098</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96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099</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neighbors;</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100</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73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101</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102</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int</w:t>
            </w:r>
            <w:r>
              <w:rPr>
                <w:rStyle w:val="apple-converted-space"/>
              </w:rPr>
              <w:t> </w:t>
            </w:r>
            <w:r>
              <w:rPr>
                <w:rStyle w:val="HTMLCode"/>
                <w:rFonts w:eastAsiaTheme="minorEastAsia"/>
              </w:rPr>
              <w:t>addNode(Node a)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5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103</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nodes.add(a);</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104</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0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105</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return</w:t>
            </w:r>
            <w:r>
              <w:rPr>
                <w:rStyle w:val="apple-converted-space"/>
              </w:rPr>
              <w:t> </w:t>
            </w:r>
            <w:r>
              <w:rPr>
                <w:rStyle w:val="HTMLCode"/>
                <w:rFonts w:eastAsiaTheme="minorEastAsia"/>
              </w:rPr>
              <w:t>nodes.size() -</w:t>
            </w:r>
            <w:r>
              <w:rPr>
                <w:rStyle w:val="apple-converted-space"/>
                <w:rFonts w:ascii="Courier New" w:hAnsi="Courier New" w:cs="Courier New"/>
                <w:sz w:val="20"/>
                <w:szCs w:val="20"/>
              </w:rPr>
              <w:t> </w:t>
            </w:r>
            <w:r>
              <w:rPr>
                <w:rStyle w:val="HTMLCode"/>
                <w:rFonts w:eastAsiaTheme="minorEastAsia"/>
              </w:rPr>
              <w:t>1;</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106</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385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107</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108</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void</w:t>
            </w:r>
            <w:r>
              <w:rPr>
                <w:rStyle w:val="apple-converted-space"/>
              </w:rPr>
              <w:t> </w:t>
            </w:r>
            <w:r>
              <w:rPr>
                <w:rStyle w:val="HTMLCode"/>
                <w:rFonts w:eastAsiaTheme="minorEastAsia"/>
              </w:rPr>
              <w:t>addEdge(Edge a)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255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109</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edges.add(a);</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110</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20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111</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if(!directed)</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112</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edges.add(new</w:t>
            </w:r>
            <w:r>
              <w:rPr>
                <w:rStyle w:val="apple-converted-space"/>
              </w:rPr>
              <w:t> </w:t>
            </w:r>
            <w:r>
              <w:rPr>
                <w:rStyle w:val="HTMLCode"/>
                <w:rFonts w:eastAsiaTheme="minorEastAsia"/>
              </w:rPr>
              <w:t>Edge(a.b, a.a, a.weight));</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3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lastRenderedPageBreak/>
              <w:t>113</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114</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11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115</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void</w:t>
            </w:r>
            <w:r>
              <w:rPr>
                <w:rStyle w:val="apple-converted-space"/>
              </w:rPr>
              <w:t> </w:t>
            </w:r>
            <w:r>
              <w:rPr>
                <w:rStyle w:val="HTMLCode"/>
                <w:rFonts w:eastAsiaTheme="minorEastAsia"/>
              </w:rPr>
              <w:t>printNodes()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116</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System.out.println(nodes);</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3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117</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118</w:t>
            </w:r>
          </w:p>
        </w:tc>
        <w:tc>
          <w:tcPr>
            <w:tcW w:w="0" w:type="auto"/>
            <w:vAlign w:val="center"/>
            <w:hideMark/>
          </w:tcPr>
          <w:p w:rsidR="00424ECC" w:rsidRDefault="00424ECC">
            <w:pPr>
              <w:rPr>
                <w:sz w:val="24"/>
                <w:szCs w:val="24"/>
              </w:rPr>
            </w:pPr>
            <w:r>
              <w:rPr>
                <w:rStyle w:val="HTMLCode"/>
                <w:rFonts w:eastAsiaTheme="minorEastAsia"/>
                <w:color w:val="000000"/>
              </w:rPr>
              <w:t>    </w:t>
            </w: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4111"/>
        <w:gridCol w:w="45"/>
      </w:tblGrid>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119</w:t>
            </w:r>
          </w:p>
        </w:tc>
        <w:tc>
          <w:tcPr>
            <w:tcW w:w="0" w:type="auto"/>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public</w:t>
            </w:r>
            <w:r>
              <w:rPr>
                <w:rStyle w:val="apple-converted-space"/>
              </w:rPr>
              <w:t> </w:t>
            </w:r>
            <w:r>
              <w:rPr>
                <w:rStyle w:val="HTMLCode"/>
                <w:rFonts w:eastAsiaTheme="minorEastAsia"/>
              </w:rPr>
              <w:t>void</w:t>
            </w:r>
            <w:r>
              <w:rPr>
                <w:rStyle w:val="apple-converted-space"/>
              </w:rPr>
              <w:t> </w:t>
            </w:r>
            <w:r>
              <w:rPr>
                <w:rStyle w:val="HTMLCode"/>
                <w:rFonts w:eastAsiaTheme="minorEastAsia"/>
              </w:rPr>
              <w:t>printEdges() {</w:t>
            </w:r>
          </w:p>
        </w:tc>
      </w:tr>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120</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System.out.println(edges);</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631"/>
        <w:gridCol w:w="45"/>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121</w:t>
            </w:r>
          </w:p>
        </w:tc>
        <w:tc>
          <w:tcPr>
            <w:tcW w:w="0" w:type="auto"/>
            <w:gridSpan w:val="2"/>
            <w:vAlign w:val="center"/>
            <w:hideMark/>
          </w:tcPr>
          <w:p w:rsidR="00424ECC" w:rsidRDefault="00424ECC">
            <w:pPr>
              <w:rPr>
                <w:sz w:val="24"/>
                <w:szCs w:val="24"/>
              </w:rPr>
            </w:pPr>
            <w:r>
              <w:rPr>
                <w:rStyle w:val="HTMLCode"/>
                <w:rFonts w:eastAsiaTheme="minorEastAsia"/>
                <w:color w:val="000000"/>
              </w:rPr>
              <w:t>    </w:t>
            </w:r>
            <w:r>
              <w:rPr>
                <w:rStyle w:val="HTMLCode"/>
                <w:rFonts w:eastAsiaTheme="minorEastAsia"/>
              </w:rPr>
              <w:t>}</w:t>
            </w:r>
          </w:p>
        </w:tc>
      </w:tr>
      <w:tr w:rsidR="00424ECC" w:rsidTr="00424ECC">
        <w:trPr>
          <w:gridAfter w:val="1"/>
          <w:tblCellSpacing w:w="15" w:type="dxa"/>
        </w:trPr>
        <w:tc>
          <w:tcPr>
            <w:tcW w:w="0" w:type="auto"/>
            <w:vAlign w:val="center"/>
            <w:hideMark/>
          </w:tcPr>
          <w:p w:rsidR="00424ECC" w:rsidRDefault="00424ECC">
            <w:pPr>
              <w:rPr>
                <w:sz w:val="24"/>
                <w:szCs w:val="24"/>
              </w:rPr>
            </w:pPr>
            <w:r>
              <w:rPr>
                <w:rStyle w:val="HTMLCode"/>
                <w:rFonts w:eastAsiaTheme="minorEastAsia"/>
                <w:color w:val="000000"/>
              </w:rPr>
              <w:t>122</w:t>
            </w:r>
          </w:p>
        </w:tc>
        <w:tc>
          <w:tcPr>
            <w:tcW w:w="0" w:type="auto"/>
            <w:vAlign w:val="center"/>
            <w:hideMark/>
          </w:tcPr>
          <w:p w:rsidR="00424ECC" w:rsidRDefault="00424ECC">
            <w:pPr>
              <w:rPr>
                <w:sz w:val="24"/>
                <w:szCs w:val="24"/>
              </w:rPr>
            </w:pPr>
            <w:r>
              <w:t> </w:t>
            </w:r>
          </w:p>
        </w:tc>
      </w:tr>
    </w:tbl>
    <w:p w:rsidR="00424ECC" w:rsidRDefault="00424ECC" w:rsidP="00424ECC">
      <w:pPr>
        <w:shd w:val="clear" w:color="auto" w:fill="F9F7F5"/>
        <w:spacing w:line="330" w:lineRule="atLeast"/>
        <w:rPr>
          <w:rFonts w:ascii="Arial" w:hAnsi="Arial" w:cs="Arial"/>
          <w:vanish/>
          <w:color w:val="444444"/>
          <w:sz w:val="31"/>
          <w:szCs w:val="3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96"/>
      </w:tblGrid>
      <w:tr w:rsidR="00424ECC" w:rsidTr="00424ECC">
        <w:trPr>
          <w:tblCellSpacing w:w="15" w:type="dxa"/>
        </w:trPr>
        <w:tc>
          <w:tcPr>
            <w:tcW w:w="0" w:type="auto"/>
            <w:vAlign w:val="center"/>
            <w:hideMark/>
          </w:tcPr>
          <w:p w:rsidR="00424ECC" w:rsidRDefault="00424ECC">
            <w:pPr>
              <w:rPr>
                <w:sz w:val="24"/>
                <w:szCs w:val="24"/>
              </w:rPr>
            </w:pPr>
            <w:r>
              <w:rPr>
                <w:rStyle w:val="HTMLCode"/>
                <w:rFonts w:eastAsiaTheme="minorEastAsia"/>
                <w:color w:val="000000"/>
              </w:rPr>
              <w:t>123</w:t>
            </w:r>
          </w:p>
        </w:tc>
        <w:tc>
          <w:tcPr>
            <w:tcW w:w="0" w:type="auto"/>
            <w:vAlign w:val="center"/>
            <w:hideMark/>
          </w:tcPr>
          <w:p w:rsidR="00424ECC" w:rsidRDefault="00424ECC">
            <w:pPr>
              <w:rPr>
                <w:sz w:val="24"/>
                <w:szCs w:val="24"/>
              </w:rPr>
            </w:pPr>
            <w:r>
              <w:rPr>
                <w:rStyle w:val="HTMLCode"/>
                <w:rFonts w:eastAsiaTheme="minorEastAsia"/>
              </w:rPr>
              <w:t>}</w:t>
            </w:r>
          </w:p>
        </w:tc>
      </w:tr>
    </w:tbl>
    <w:p w:rsidR="00424ECC" w:rsidRDefault="00424ECC" w:rsidP="00424ECC">
      <w:pPr>
        <w:pStyle w:val="NormalWeb"/>
        <w:shd w:val="clear" w:color="auto" w:fill="F9F7F5"/>
        <w:spacing w:before="0" w:beforeAutospacing="0" w:after="270" w:afterAutospacing="0"/>
        <w:rPr>
          <w:rFonts w:ascii="Arial" w:hAnsi="Arial" w:cs="Arial"/>
          <w:color w:val="444444"/>
          <w:sz w:val="31"/>
          <w:szCs w:val="31"/>
        </w:rPr>
      </w:pPr>
      <w:r>
        <w:rPr>
          <w:rFonts w:ascii="Arial" w:hAnsi="Arial" w:cs="Arial"/>
          <w:color w:val="444444"/>
          <w:sz w:val="31"/>
          <w:szCs w:val="31"/>
        </w:rPr>
        <w:t>The graph implemented here can either be directed or undirected. After creating a Graph object, all you have to do is to call the needed methods to set its properties.</w:t>
      </w:r>
    </w:p>
    <w:p w:rsidR="00424ECC" w:rsidRDefault="00424ECC" w:rsidP="00424ECC">
      <w:pPr>
        <w:pStyle w:val="NormalWeb"/>
        <w:shd w:val="clear" w:color="auto" w:fill="F9F7F5"/>
        <w:spacing w:before="0" w:beforeAutospacing="0" w:after="270" w:afterAutospacing="0"/>
        <w:rPr>
          <w:rFonts w:ascii="Arial" w:hAnsi="Arial" w:cs="Arial"/>
          <w:color w:val="444444"/>
          <w:sz w:val="31"/>
          <w:szCs w:val="31"/>
        </w:rPr>
      </w:pPr>
      <w:r>
        <w:rPr>
          <w:rFonts w:ascii="Arial" w:hAnsi="Arial" w:cs="Arial"/>
          <w:color w:val="444444"/>
          <w:sz w:val="31"/>
          <w:szCs w:val="31"/>
        </w:rPr>
        <w:t>By default, the graph is undirected. Also, the arrangement of the neighbors does not matter. If the arrangement matters, set the</w:t>
      </w:r>
      <w:r>
        <w:rPr>
          <w:rStyle w:val="apple-converted-space"/>
          <w:rFonts w:ascii="Arial" w:hAnsi="Arial" w:cs="Arial"/>
          <w:color w:val="444444"/>
          <w:sz w:val="31"/>
          <w:szCs w:val="31"/>
        </w:rPr>
        <w:t> </w:t>
      </w:r>
      <w:r>
        <w:rPr>
          <w:rStyle w:val="Strong"/>
          <w:rFonts w:ascii="Arial" w:hAnsi="Arial" w:cs="Arial"/>
          <w:color w:val="444444"/>
          <w:sz w:val="31"/>
          <w:szCs w:val="31"/>
        </w:rPr>
        <w:t>sortedNeighbors</w:t>
      </w:r>
      <w:r>
        <w:rPr>
          <w:rStyle w:val="apple-converted-space"/>
          <w:rFonts w:ascii="Arial" w:hAnsi="Arial" w:cs="Arial"/>
          <w:color w:val="444444"/>
          <w:sz w:val="31"/>
          <w:szCs w:val="31"/>
        </w:rPr>
        <w:t> </w:t>
      </w:r>
      <w:r>
        <w:rPr>
          <w:rFonts w:ascii="Arial" w:hAnsi="Arial" w:cs="Arial"/>
          <w:color w:val="444444"/>
          <w:sz w:val="31"/>
          <w:szCs w:val="31"/>
        </w:rPr>
        <w:t>flag to true.</w:t>
      </w:r>
    </w:p>
    <w:p w:rsidR="00424ECC" w:rsidRDefault="00424ECC"/>
    <w:p w:rsidR="00424ECC" w:rsidRDefault="00424ECC"/>
    <w:p w:rsidR="00424ECC" w:rsidRDefault="00424ECC"/>
    <w:p w:rsidR="00424ECC" w:rsidRDefault="00424ECC">
      <w:hyperlink r:id="rId112" w:history="1">
        <w:r w:rsidRPr="00A7463D">
          <w:rPr>
            <w:rStyle w:val="Hyperlink"/>
          </w:rPr>
          <w:t>http://www.params.me/2011/10/graph-data-structure-java.html</w:t>
        </w:r>
      </w:hyperlink>
    </w:p>
    <w:p w:rsidR="00424ECC" w:rsidRDefault="00424ECC" w:rsidP="00424ECC">
      <w:pPr>
        <w:pStyle w:val="Heading2"/>
        <w:pBdr>
          <w:top w:val="single" w:sz="2" w:space="0" w:color="AAB123"/>
          <w:bottom w:val="single" w:sz="6" w:space="0" w:color="auto"/>
        </w:pBdr>
        <w:spacing w:before="0" w:beforeAutospacing="0" w:after="15" w:afterAutospacing="0"/>
        <w:ind w:left="-225" w:right="-225"/>
        <w:rPr>
          <w:rFonts w:ascii="Arial" w:hAnsi="Arial" w:cs="Arial"/>
          <w:b w:val="0"/>
          <w:bCs w:val="0"/>
          <w:color w:val="908D6A"/>
          <w:sz w:val="20"/>
          <w:szCs w:val="20"/>
        </w:rPr>
      </w:pPr>
      <w:r>
        <w:rPr>
          <w:rFonts w:ascii="Arial" w:hAnsi="Arial" w:cs="Arial"/>
          <w:b w:val="0"/>
          <w:bCs w:val="0"/>
          <w:color w:val="908D6A"/>
          <w:sz w:val="20"/>
          <w:szCs w:val="20"/>
        </w:rPr>
        <w:t>Monday, October 31, 2011</w:t>
      </w:r>
    </w:p>
    <w:p w:rsidR="00424ECC" w:rsidRDefault="00424ECC" w:rsidP="00424ECC">
      <w:pPr>
        <w:pStyle w:val="Heading3"/>
        <w:spacing w:before="0"/>
        <w:rPr>
          <w:rFonts w:ascii="Georgia" w:hAnsi="Georgia" w:cs="Arial"/>
          <w:b w:val="0"/>
          <w:bCs w:val="0"/>
          <w:color w:val="D52A33"/>
          <w:sz w:val="33"/>
          <w:szCs w:val="33"/>
        </w:rPr>
      </w:pPr>
      <w:bookmarkStart w:id="391" w:name="4261218660554469391"/>
      <w:bookmarkEnd w:id="391"/>
      <w:r>
        <w:rPr>
          <w:rFonts w:ascii="Georgia" w:hAnsi="Georgia" w:cs="Arial"/>
          <w:b w:val="0"/>
          <w:bCs w:val="0"/>
          <w:color w:val="D52A33"/>
          <w:sz w:val="33"/>
          <w:szCs w:val="33"/>
        </w:rPr>
        <w:t>Graph Data Structure Java Implementation</w:t>
      </w:r>
    </w:p>
    <w:p w:rsidR="00424ECC" w:rsidRDefault="00424ECC" w:rsidP="00424ECC">
      <w:pPr>
        <w:rPr>
          <w:rFonts w:ascii="Arial" w:hAnsi="Arial" w:cs="Arial"/>
          <w:color w:val="333333"/>
          <w:sz w:val="20"/>
          <w:szCs w:val="20"/>
        </w:rPr>
      </w:pPr>
      <w:r>
        <w:rPr>
          <w:rFonts w:ascii="Arial" w:hAnsi="Arial" w:cs="Arial"/>
          <w:color w:val="333333"/>
          <w:sz w:val="20"/>
          <w:szCs w:val="20"/>
        </w:rPr>
        <w:t>This post illustrates the simple implementation of Graph data structure in Java</w:t>
      </w:r>
      <w:proofErr w:type="gramStart"/>
      <w:r>
        <w:rPr>
          <w:rFonts w:ascii="Arial" w:hAnsi="Arial" w:cs="Arial"/>
          <w:color w:val="333333"/>
          <w:sz w:val="20"/>
          <w:szCs w:val="20"/>
        </w:rPr>
        <w:t>:</w:t>
      </w:r>
      <w:proofErr w:type="gramEnd"/>
      <w:r>
        <w:rPr>
          <w:rFonts w:ascii="Arial" w:hAnsi="Arial" w:cs="Arial"/>
          <w:color w:val="333333"/>
          <w:sz w:val="20"/>
          <w:szCs w:val="20"/>
        </w:rPr>
        <w:br/>
      </w:r>
      <w:r>
        <w:rPr>
          <w:rFonts w:ascii="Arial" w:hAnsi="Arial" w:cs="Arial"/>
          <w:color w:val="333333"/>
          <w:sz w:val="20"/>
          <w:szCs w:val="20"/>
        </w:rPr>
        <w:br/>
        <w:t>Graph Node Implementation:</w:t>
      </w:r>
    </w:p>
    <w:p w:rsidR="00424ECC" w:rsidRDefault="00424ECC" w:rsidP="00424ECC">
      <w:pPr>
        <w:rPr>
          <w:rFonts w:ascii="Courier New" w:hAnsi="Courier New" w:cs="Courier New"/>
          <w:color w:val="333333"/>
          <w:sz w:val="20"/>
          <w:szCs w:val="20"/>
        </w:rPr>
      </w:pPr>
      <w:proofErr w:type="gramStart"/>
      <w:r>
        <w:rPr>
          <w:rFonts w:ascii="Courier New" w:hAnsi="Courier New" w:cs="Courier New"/>
          <w:color w:val="333333"/>
          <w:sz w:val="20"/>
          <w:szCs w:val="20"/>
        </w:rPr>
        <w:lastRenderedPageBreak/>
        <w:t>package</w:t>
      </w:r>
      <w:proofErr w:type="gramEnd"/>
      <w:r>
        <w:rPr>
          <w:rFonts w:ascii="Courier New" w:hAnsi="Courier New" w:cs="Courier New"/>
          <w:color w:val="333333"/>
          <w:sz w:val="20"/>
          <w:szCs w:val="20"/>
        </w:rPr>
        <w:t xml:space="preserve"> com.param.datastructures;</w:t>
      </w:r>
      <w:r>
        <w:rPr>
          <w:rFonts w:ascii="Courier New" w:hAnsi="Courier New" w:cs="Courier New"/>
          <w:color w:val="333333"/>
          <w:sz w:val="20"/>
          <w:szCs w:val="20"/>
        </w:rPr>
        <w:br/>
      </w:r>
      <w:r>
        <w:rPr>
          <w:rFonts w:ascii="Courier New" w:hAnsi="Courier New" w:cs="Courier New"/>
          <w:color w:val="333333"/>
          <w:sz w:val="20"/>
          <w:szCs w:val="20"/>
        </w:rPr>
        <w:br/>
        <w:t>/**</w:t>
      </w:r>
      <w:r>
        <w:rPr>
          <w:rFonts w:ascii="Courier New" w:hAnsi="Courier New" w:cs="Courier New"/>
          <w:color w:val="333333"/>
          <w:sz w:val="20"/>
          <w:szCs w:val="20"/>
        </w:rPr>
        <w:br/>
        <w:t> * Building block for graph data structure</w:t>
      </w:r>
      <w:r>
        <w:rPr>
          <w:rFonts w:ascii="Courier New" w:hAnsi="Courier New" w:cs="Courier New"/>
          <w:color w:val="333333"/>
          <w:sz w:val="20"/>
          <w:szCs w:val="20"/>
        </w:rPr>
        <w:br/>
        <w:t> *</w:t>
      </w:r>
      <w:r>
        <w:rPr>
          <w:rStyle w:val="apple-converted-space"/>
          <w:rFonts w:ascii="Courier New" w:hAnsi="Courier New" w:cs="Courier New"/>
          <w:color w:val="333333"/>
          <w:sz w:val="20"/>
          <w:szCs w:val="20"/>
        </w:rPr>
        <w:t> </w:t>
      </w:r>
      <w:r>
        <w:rPr>
          <w:rFonts w:ascii="Courier New" w:hAnsi="Courier New" w:cs="Courier New"/>
          <w:color w:val="333333"/>
          <w:sz w:val="20"/>
          <w:szCs w:val="20"/>
        </w:rPr>
        <w:br/>
        <w:t> * @author parampreetsethi</w:t>
      </w:r>
      <w:r>
        <w:rPr>
          <w:rFonts w:ascii="Courier New" w:hAnsi="Courier New" w:cs="Courier New"/>
          <w:color w:val="333333"/>
          <w:sz w:val="20"/>
          <w:szCs w:val="20"/>
        </w:rPr>
        <w:br/>
        <w:t> *</w:t>
      </w:r>
      <w:r>
        <w:rPr>
          <w:rStyle w:val="apple-converted-space"/>
          <w:rFonts w:ascii="Courier New" w:hAnsi="Courier New" w:cs="Courier New"/>
          <w:color w:val="333333"/>
          <w:sz w:val="20"/>
          <w:szCs w:val="20"/>
        </w:rPr>
        <w:t> </w:t>
      </w:r>
      <w:r>
        <w:rPr>
          <w:rFonts w:ascii="Courier New" w:hAnsi="Courier New" w:cs="Courier New"/>
          <w:color w:val="333333"/>
          <w:sz w:val="20"/>
          <w:szCs w:val="20"/>
        </w:rPr>
        <w:br/>
        <w:t> */</w:t>
      </w:r>
      <w:r>
        <w:rPr>
          <w:rFonts w:ascii="Courier New" w:hAnsi="Courier New" w:cs="Courier New"/>
          <w:color w:val="333333"/>
          <w:sz w:val="20"/>
          <w:szCs w:val="20"/>
        </w:rPr>
        <w:br/>
        <w:t>public class GraphNode {</w:t>
      </w:r>
      <w:r>
        <w:rPr>
          <w:rFonts w:ascii="Courier New" w:hAnsi="Courier New" w:cs="Courier New"/>
          <w:color w:val="333333"/>
          <w:sz w:val="20"/>
          <w:szCs w:val="20"/>
        </w:rPr>
        <w:br/>
      </w:r>
      <w:r>
        <w:rPr>
          <w:rFonts w:ascii="Courier New" w:hAnsi="Courier New" w:cs="Courier New"/>
          <w:color w:val="333333"/>
          <w:sz w:val="20"/>
          <w:szCs w:val="20"/>
        </w:rPr>
        <w:br/>
        <w:t>    public int data;</w:t>
      </w:r>
      <w:r>
        <w:rPr>
          <w:rFonts w:ascii="Courier New" w:hAnsi="Courier New" w:cs="Courier New"/>
          <w:color w:val="333333"/>
          <w:sz w:val="20"/>
          <w:szCs w:val="20"/>
        </w:rPr>
        <w:br/>
        <w:t>    public State state;</w:t>
      </w:r>
      <w:r>
        <w:rPr>
          <w:rFonts w:ascii="Courier New" w:hAnsi="Courier New" w:cs="Courier New"/>
          <w:color w:val="333333"/>
          <w:sz w:val="20"/>
          <w:szCs w:val="20"/>
        </w:rPr>
        <w:br/>
      </w:r>
      <w:r>
        <w:rPr>
          <w:rFonts w:ascii="Courier New" w:hAnsi="Courier New" w:cs="Courier New"/>
          <w:color w:val="333333"/>
          <w:sz w:val="20"/>
          <w:szCs w:val="20"/>
        </w:rPr>
        <w:br/>
        <w:t>    public GraphNode(int d) {</w:t>
      </w:r>
      <w:r>
        <w:rPr>
          <w:rFonts w:ascii="Courier New" w:hAnsi="Courier New" w:cs="Courier New"/>
          <w:color w:val="333333"/>
          <w:sz w:val="20"/>
          <w:szCs w:val="20"/>
        </w:rPr>
        <w:br/>
        <w:t>        this.data = d;</w:t>
      </w:r>
      <w:r>
        <w:rPr>
          <w:rFonts w:ascii="Courier New" w:hAnsi="Courier New" w:cs="Courier New"/>
          <w:color w:val="333333"/>
          <w:sz w:val="20"/>
          <w:szCs w:val="20"/>
        </w:rPr>
        <w:br/>
        <w:t>        this.state = State.UnVisited;</w:t>
      </w:r>
      <w:r>
        <w:rPr>
          <w:rFonts w:ascii="Courier New" w:hAnsi="Courier New" w:cs="Courier New"/>
          <w:color w:val="333333"/>
          <w:sz w:val="20"/>
          <w:szCs w:val="20"/>
        </w:rPr>
        <w:br/>
        <w:t>    }</w:t>
      </w:r>
      <w:r>
        <w:rPr>
          <w:rFonts w:ascii="Courier New" w:hAnsi="Courier New" w:cs="Courier New"/>
          <w:color w:val="333333"/>
          <w:sz w:val="20"/>
          <w:szCs w:val="20"/>
        </w:rPr>
        <w:br/>
        <w:t>}</w:t>
      </w:r>
      <w:r>
        <w:rPr>
          <w:rFonts w:ascii="Courier New" w:hAnsi="Courier New" w:cs="Courier New"/>
          <w:color w:val="333333"/>
          <w:sz w:val="20"/>
          <w:szCs w:val="20"/>
        </w:rPr>
        <w:br/>
      </w:r>
      <w:r>
        <w:rPr>
          <w:rFonts w:ascii="Courier New" w:hAnsi="Courier New" w:cs="Courier New"/>
          <w:color w:val="333333"/>
          <w:sz w:val="20"/>
          <w:szCs w:val="20"/>
        </w:rPr>
        <w:br/>
        <w:t>enum State {</w:t>
      </w:r>
      <w:r>
        <w:rPr>
          <w:rFonts w:ascii="Courier New" w:hAnsi="Courier New" w:cs="Courier New"/>
          <w:color w:val="333333"/>
          <w:sz w:val="20"/>
          <w:szCs w:val="20"/>
        </w:rPr>
        <w:br/>
        <w:t>    UnVisited, Visited, Processed;</w:t>
      </w:r>
      <w:r>
        <w:rPr>
          <w:rFonts w:ascii="Courier New" w:hAnsi="Courier New" w:cs="Courier New"/>
          <w:color w:val="333333"/>
          <w:sz w:val="20"/>
          <w:szCs w:val="20"/>
        </w:rPr>
        <w:br/>
        <w:t>}</w:t>
      </w:r>
    </w:p>
    <w:p w:rsidR="00424ECC" w:rsidRDefault="00424ECC" w:rsidP="00424ECC">
      <w:pPr>
        <w:rPr>
          <w:rFonts w:ascii="Arial" w:hAnsi="Arial" w:cs="Arial"/>
          <w:color w:val="333333"/>
          <w:sz w:val="20"/>
          <w:szCs w:val="20"/>
        </w:rPr>
      </w:pPr>
      <w:r>
        <w:rPr>
          <w:rFonts w:ascii="Arial" w:hAnsi="Arial" w:cs="Arial"/>
          <w:color w:val="333333"/>
          <w:sz w:val="20"/>
          <w:szCs w:val="20"/>
        </w:rPr>
        <w:br/>
      </w:r>
      <w:r>
        <w:rPr>
          <w:rFonts w:ascii="Arial" w:hAnsi="Arial" w:cs="Arial"/>
          <w:color w:val="333333"/>
          <w:sz w:val="20"/>
          <w:szCs w:val="20"/>
        </w:rPr>
        <w:br/>
        <w:t>Graph Structure Implementation:</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package com.param.datastructures;</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import java.util.ArrayList;</w:t>
      </w:r>
      <w:r>
        <w:rPr>
          <w:rFonts w:ascii="Arial" w:hAnsi="Arial" w:cs="Arial"/>
          <w:color w:val="333333"/>
          <w:sz w:val="20"/>
          <w:szCs w:val="20"/>
        </w:rPr>
        <w:br/>
      </w:r>
      <w:r>
        <w:rPr>
          <w:rFonts w:ascii="Courier New" w:hAnsi="Courier New" w:cs="Courier New"/>
          <w:color w:val="333333"/>
          <w:sz w:val="20"/>
          <w:szCs w:val="20"/>
        </w:rPr>
        <w:t>import java.util.LinkedList;</w:t>
      </w:r>
      <w:r>
        <w:rPr>
          <w:rFonts w:ascii="Arial" w:hAnsi="Arial" w:cs="Arial"/>
          <w:color w:val="333333"/>
          <w:sz w:val="20"/>
          <w:szCs w:val="20"/>
        </w:rPr>
        <w:br/>
      </w:r>
      <w:r>
        <w:rPr>
          <w:rFonts w:ascii="Courier New" w:hAnsi="Courier New" w:cs="Courier New"/>
          <w:color w:val="333333"/>
          <w:sz w:val="20"/>
          <w:szCs w:val="20"/>
        </w:rPr>
        <w:t>import java.util.List;</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w:t>
      </w:r>
      <w:r>
        <w:rPr>
          <w:rFonts w:ascii="Arial" w:hAnsi="Arial" w:cs="Arial"/>
          <w:color w:val="333333"/>
          <w:sz w:val="20"/>
          <w:szCs w:val="20"/>
        </w:rPr>
        <w:br/>
      </w:r>
      <w:r>
        <w:rPr>
          <w:rFonts w:ascii="Courier New" w:hAnsi="Courier New" w:cs="Courier New"/>
          <w:color w:val="333333"/>
          <w:sz w:val="20"/>
          <w:szCs w:val="20"/>
        </w:rPr>
        <w:t> * Implementation of Graph data structure</w:t>
      </w:r>
      <w:r>
        <w:rPr>
          <w:rFonts w:ascii="Arial" w:hAnsi="Arial" w:cs="Arial"/>
          <w:color w:val="333333"/>
          <w:sz w:val="20"/>
          <w:szCs w:val="20"/>
        </w:rPr>
        <w:br/>
      </w:r>
      <w:r>
        <w:rPr>
          <w:rFonts w:ascii="Courier New" w:hAnsi="Courier New" w:cs="Courier New"/>
          <w:color w:val="333333"/>
          <w:sz w:val="20"/>
          <w:szCs w:val="20"/>
        </w:rPr>
        <w:t> *</w:t>
      </w:r>
      <w:r>
        <w:rPr>
          <w:rStyle w:val="apple-converted-space"/>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 @author parampreetsethi</w:t>
      </w:r>
      <w:r>
        <w:rPr>
          <w:rFonts w:ascii="Arial" w:hAnsi="Arial" w:cs="Arial"/>
          <w:color w:val="333333"/>
          <w:sz w:val="20"/>
          <w:szCs w:val="20"/>
        </w:rPr>
        <w:br/>
      </w:r>
      <w:r>
        <w:rPr>
          <w:rFonts w:ascii="Courier New" w:hAnsi="Courier New" w:cs="Courier New"/>
          <w:color w:val="333333"/>
          <w:sz w:val="20"/>
          <w:szCs w:val="20"/>
        </w:rPr>
        <w:t> *</w:t>
      </w:r>
      <w:r>
        <w:rPr>
          <w:rStyle w:val="apple-converted-space"/>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public class Graph {</w:t>
      </w:r>
      <w:r>
        <w:rPr>
          <w:rFonts w:ascii="Arial" w:hAnsi="Arial" w:cs="Arial"/>
          <w:color w:val="333333"/>
          <w:sz w:val="20"/>
          <w:szCs w:val="20"/>
        </w:rPr>
        <w:br/>
      </w:r>
      <w:r>
        <w:rPr>
          <w:rFonts w:ascii="Courier New" w:hAnsi="Courier New" w:cs="Courier New"/>
          <w:color w:val="333333"/>
          <w:sz w:val="20"/>
          <w:szCs w:val="20"/>
        </w:rPr>
        <w:t>    public GraphNode root;</w:t>
      </w:r>
      <w:r>
        <w:rPr>
          <w:rFonts w:ascii="Arial" w:hAnsi="Arial" w:cs="Arial"/>
          <w:color w:val="333333"/>
          <w:sz w:val="20"/>
          <w:szCs w:val="20"/>
        </w:rPr>
        <w:br/>
      </w:r>
      <w:r>
        <w:rPr>
          <w:rFonts w:ascii="Courier New" w:hAnsi="Courier New" w:cs="Courier New"/>
          <w:color w:val="333333"/>
          <w:sz w:val="20"/>
          <w:szCs w:val="20"/>
        </w:rPr>
        <w:t>    ArrayList&lt;GraphNode&gt; nodes;</w:t>
      </w:r>
      <w:r>
        <w:rPr>
          <w:rFonts w:ascii="Arial" w:hAnsi="Arial" w:cs="Arial"/>
          <w:color w:val="333333"/>
          <w:sz w:val="20"/>
          <w:szCs w:val="20"/>
        </w:rPr>
        <w:br/>
      </w:r>
      <w:r>
        <w:rPr>
          <w:rFonts w:ascii="Courier New" w:hAnsi="Courier New" w:cs="Courier New"/>
          <w:color w:val="333333"/>
          <w:sz w:val="20"/>
          <w:szCs w:val="20"/>
        </w:rPr>
        <w:t>    int[][] adjMatrix;</w:t>
      </w:r>
      <w:r>
        <w:rPr>
          <w:rStyle w:val="apple-converted-space"/>
          <w:rFonts w:ascii="Arial" w:hAnsi="Arial" w:cs="Arial"/>
          <w:color w:val="333333"/>
          <w:sz w:val="20"/>
          <w:szCs w:val="20"/>
        </w:rPr>
        <w:t> </w:t>
      </w:r>
      <w:r>
        <w:rPr>
          <w:rFonts w:ascii="Arial" w:hAnsi="Arial" w:cs="Arial"/>
          <w:color w:val="333333"/>
          <w:sz w:val="20"/>
          <w:szCs w:val="20"/>
        </w:rPr>
        <w:t>// Adjacency Matrix</w:t>
      </w:r>
      <w:r>
        <w:rPr>
          <w:rFonts w:ascii="Arial" w:hAnsi="Arial" w:cs="Arial"/>
          <w:color w:val="333333"/>
          <w:sz w:val="20"/>
          <w:szCs w:val="20"/>
        </w:rPr>
        <w:br/>
      </w:r>
      <w:r>
        <w:rPr>
          <w:rFonts w:ascii="Courier New" w:hAnsi="Courier New" w:cs="Courier New"/>
          <w:color w:val="333333"/>
          <w:sz w:val="20"/>
          <w:szCs w:val="20"/>
        </w:rPr>
        <w:t>    boolean isDirected;</w:t>
      </w:r>
      <w:r>
        <w:rPr>
          <w:rStyle w:val="apple-converted-space"/>
          <w:rFonts w:ascii="Arial" w:hAnsi="Arial" w:cs="Arial"/>
          <w:color w:val="333333"/>
          <w:sz w:val="20"/>
          <w:szCs w:val="20"/>
        </w:rPr>
        <w:t> </w:t>
      </w:r>
      <w:r>
        <w:rPr>
          <w:rFonts w:ascii="Arial" w:hAnsi="Arial" w:cs="Arial"/>
          <w:color w:val="333333"/>
          <w:sz w:val="20"/>
          <w:szCs w:val="20"/>
        </w:rPr>
        <w:t>// Graph directed?</w:t>
      </w:r>
      <w:r>
        <w:rPr>
          <w:rFonts w:ascii="Arial" w:hAnsi="Arial" w:cs="Arial"/>
          <w:color w:val="333333"/>
          <w:sz w:val="20"/>
          <w:szCs w:val="20"/>
        </w:rPr>
        <w:br/>
      </w:r>
      <w:r>
        <w:rPr>
          <w:rFonts w:ascii="Courier New" w:hAnsi="Courier New" w:cs="Courier New"/>
          <w:color w:val="333333"/>
          <w:sz w:val="20"/>
          <w:szCs w:val="20"/>
        </w:rPr>
        <w:t>    int size;</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    public static final int DEFAULT_SIZE = 5; // default size</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    public Graph(int data) {</w:t>
      </w:r>
      <w:r>
        <w:rPr>
          <w:rFonts w:ascii="Arial" w:hAnsi="Arial" w:cs="Arial"/>
          <w:color w:val="333333"/>
          <w:sz w:val="20"/>
          <w:szCs w:val="20"/>
        </w:rPr>
        <w:br/>
      </w:r>
      <w:r>
        <w:rPr>
          <w:rFonts w:ascii="Courier New" w:hAnsi="Courier New" w:cs="Courier New"/>
          <w:color w:val="333333"/>
          <w:sz w:val="20"/>
          <w:szCs w:val="20"/>
        </w:rPr>
        <w:lastRenderedPageBreak/>
        <w:t>        this(DEFAULT_SIZE, data);</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 Assuming there are Max five nodes in the graph</w:t>
      </w:r>
      <w:r>
        <w:rPr>
          <w:rFonts w:ascii="Arial" w:hAnsi="Arial" w:cs="Arial"/>
          <w:color w:val="333333"/>
          <w:sz w:val="20"/>
          <w:szCs w:val="20"/>
        </w:rPr>
        <w:br/>
      </w:r>
      <w:r>
        <w:rPr>
          <w:rFonts w:ascii="Courier New" w:hAnsi="Courier New" w:cs="Courier New"/>
          <w:color w:val="333333"/>
          <w:sz w:val="20"/>
          <w:szCs w:val="20"/>
        </w:rPr>
        <w:t>     *</w:t>
      </w:r>
      <w:r>
        <w:rPr>
          <w:rStyle w:val="apple-converted-space"/>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 This restriction can be removed by using adjList which grows dynamically</w:t>
      </w:r>
      <w:r>
        <w:rPr>
          <w:rFonts w:ascii="Arial" w:hAnsi="Arial" w:cs="Arial"/>
          <w:color w:val="333333"/>
          <w:sz w:val="20"/>
          <w:szCs w:val="20"/>
        </w:rPr>
        <w:br/>
      </w:r>
      <w:r>
        <w:rPr>
          <w:rFonts w:ascii="Courier New" w:hAnsi="Courier New" w:cs="Courier New"/>
          <w:color w:val="333333"/>
          <w:sz w:val="20"/>
          <w:szCs w:val="20"/>
        </w:rPr>
        <w:t>     *</w:t>
      </w:r>
      <w:r>
        <w:rPr>
          <w:rStyle w:val="apple-converted-space"/>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 @param root</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public Graph(int size, int data) {</w:t>
      </w:r>
      <w:r>
        <w:rPr>
          <w:rFonts w:ascii="Arial" w:hAnsi="Arial" w:cs="Arial"/>
          <w:color w:val="333333"/>
          <w:sz w:val="20"/>
          <w:szCs w:val="20"/>
        </w:rPr>
        <w:br/>
      </w:r>
      <w:r>
        <w:rPr>
          <w:rFonts w:ascii="Courier New" w:hAnsi="Courier New" w:cs="Courier New"/>
          <w:color w:val="333333"/>
          <w:sz w:val="20"/>
          <w:szCs w:val="20"/>
        </w:rPr>
        <w:t>        this.root = new GraphNode(data);</w:t>
      </w:r>
      <w:r>
        <w:rPr>
          <w:rFonts w:ascii="Arial" w:hAnsi="Arial" w:cs="Arial"/>
          <w:color w:val="333333"/>
          <w:sz w:val="20"/>
          <w:szCs w:val="20"/>
        </w:rPr>
        <w:br/>
      </w:r>
      <w:r>
        <w:rPr>
          <w:rFonts w:ascii="Courier New" w:hAnsi="Courier New" w:cs="Courier New"/>
          <w:color w:val="333333"/>
          <w:sz w:val="20"/>
          <w:szCs w:val="20"/>
        </w:rPr>
        <w:t>        nodes = new ArrayList&lt;GraphNode&gt;();</w:t>
      </w:r>
      <w:r>
        <w:rPr>
          <w:rFonts w:ascii="Arial" w:hAnsi="Arial" w:cs="Arial"/>
          <w:color w:val="333333"/>
          <w:sz w:val="20"/>
          <w:szCs w:val="20"/>
        </w:rPr>
        <w:br/>
      </w:r>
      <w:r>
        <w:rPr>
          <w:rFonts w:ascii="Courier New" w:hAnsi="Courier New" w:cs="Courier New"/>
          <w:color w:val="333333"/>
          <w:sz w:val="20"/>
          <w:szCs w:val="20"/>
        </w:rPr>
        <w:t>        nodes.add(root);</w:t>
      </w:r>
      <w:r>
        <w:rPr>
          <w:rFonts w:ascii="Arial" w:hAnsi="Arial" w:cs="Arial"/>
          <w:color w:val="333333"/>
          <w:sz w:val="20"/>
          <w:szCs w:val="20"/>
        </w:rPr>
        <w:br/>
      </w:r>
      <w:r>
        <w:rPr>
          <w:rFonts w:ascii="Courier New" w:hAnsi="Courier New" w:cs="Courier New"/>
          <w:color w:val="333333"/>
          <w:sz w:val="20"/>
          <w:szCs w:val="20"/>
        </w:rPr>
        <w:t>        this.size = size;</w:t>
      </w:r>
      <w:r>
        <w:rPr>
          <w:rFonts w:ascii="Arial" w:hAnsi="Arial" w:cs="Arial"/>
          <w:color w:val="333333"/>
          <w:sz w:val="20"/>
          <w:szCs w:val="20"/>
        </w:rPr>
        <w:br/>
      </w:r>
      <w:r>
        <w:rPr>
          <w:rFonts w:ascii="Courier New" w:hAnsi="Courier New" w:cs="Courier New"/>
          <w:color w:val="333333"/>
          <w:sz w:val="20"/>
          <w:szCs w:val="20"/>
        </w:rPr>
        <w:t>        adjMatrix = new int[size][size];</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    public void addNode(int data) {</w:t>
      </w:r>
      <w:r>
        <w:rPr>
          <w:rFonts w:ascii="Arial" w:hAnsi="Arial" w:cs="Arial"/>
          <w:color w:val="333333"/>
          <w:sz w:val="20"/>
          <w:szCs w:val="20"/>
        </w:rPr>
        <w:br/>
      </w:r>
      <w:r>
        <w:rPr>
          <w:rFonts w:ascii="Courier New" w:hAnsi="Courier New" w:cs="Courier New"/>
          <w:color w:val="333333"/>
          <w:sz w:val="20"/>
          <w:szCs w:val="20"/>
        </w:rPr>
        <w:t>        GraphNode node = new GraphNode(data);</w:t>
      </w:r>
      <w:r>
        <w:rPr>
          <w:rFonts w:ascii="Arial" w:hAnsi="Arial" w:cs="Arial"/>
          <w:color w:val="333333"/>
          <w:sz w:val="20"/>
          <w:szCs w:val="20"/>
        </w:rPr>
        <w:br/>
      </w:r>
      <w:r>
        <w:rPr>
          <w:rFonts w:ascii="Courier New" w:hAnsi="Courier New" w:cs="Courier New"/>
          <w:color w:val="333333"/>
          <w:sz w:val="20"/>
          <w:szCs w:val="20"/>
        </w:rPr>
        <w:t>        nodes.add(node);</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    public void connectNode(GraphNode g1, GraphNode g2) {</w:t>
      </w:r>
      <w:r>
        <w:rPr>
          <w:rFonts w:ascii="Arial" w:hAnsi="Arial" w:cs="Arial"/>
          <w:color w:val="333333"/>
          <w:sz w:val="20"/>
          <w:szCs w:val="20"/>
        </w:rPr>
        <w:br/>
      </w:r>
      <w:r>
        <w:rPr>
          <w:rFonts w:ascii="Courier New" w:hAnsi="Courier New" w:cs="Courier New"/>
          <w:color w:val="333333"/>
          <w:sz w:val="20"/>
          <w:szCs w:val="20"/>
        </w:rPr>
        <w:t>        int g1Idx = nodes.indexOf(g1);</w:t>
      </w:r>
      <w:r>
        <w:rPr>
          <w:rFonts w:ascii="Arial" w:hAnsi="Arial" w:cs="Arial"/>
          <w:color w:val="333333"/>
          <w:sz w:val="20"/>
          <w:szCs w:val="20"/>
        </w:rPr>
        <w:br/>
      </w:r>
      <w:r>
        <w:rPr>
          <w:rFonts w:ascii="Courier New" w:hAnsi="Courier New" w:cs="Courier New"/>
          <w:color w:val="333333"/>
          <w:sz w:val="20"/>
          <w:szCs w:val="20"/>
        </w:rPr>
        <w:t>        int g2Idx = nodes.indexOf(g2);</w:t>
      </w:r>
      <w:r>
        <w:rPr>
          <w:rFonts w:ascii="Arial" w:hAnsi="Arial" w:cs="Arial"/>
          <w:color w:val="333333"/>
          <w:sz w:val="20"/>
          <w:szCs w:val="20"/>
        </w:rPr>
        <w:br/>
      </w:r>
      <w:r>
        <w:rPr>
          <w:rFonts w:ascii="Courier New" w:hAnsi="Courier New" w:cs="Courier New"/>
          <w:color w:val="333333"/>
          <w:sz w:val="20"/>
          <w:szCs w:val="20"/>
        </w:rPr>
        <w:t>        if (g1Idx &lt; 0 || g2Idx &lt; 0)</w:t>
      </w:r>
      <w:r>
        <w:rPr>
          <w:rFonts w:ascii="Arial" w:hAnsi="Arial" w:cs="Arial"/>
          <w:color w:val="333333"/>
          <w:sz w:val="20"/>
          <w:szCs w:val="20"/>
        </w:rPr>
        <w:br/>
      </w:r>
      <w:r>
        <w:rPr>
          <w:rFonts w:ascii="Courier New" w:hAnsi="Courier New" w:cs="Courier New"/>
          <w:color w:val="333333"/>
          <w:sz w:val="20"/>
          <w:szCs w:val="20"/>
        </w:rPr>
        <w:t>            throw new NullPointerException("node not found");</w:t>
      </w:r>
      <w:r>
        <w:rPr>
          <w:rFonts w:ascii="Arial" w:hAnsi="Arial" w:cs="Arial"/>
          <w:color w:val="333333"/>
          <w:sz w:val="20"/>
          <w:szCs w:val="20"/>
        </w:rPr>
        <w:br/>
      </w:r>
      <w:r>
        <w:rPr>
          <w:rFonts w:ascii="Courier New" w:hAnsi="Courier New" w:cs="Courier New"/>
          <w:color w:val="333333"/>
          <w:sz w:val="20"/>
          <w:szCs w:val="20"/>
        </w:rPr>
        <w:t>        adjMatrix[g1Idx][g2Idx] = 1;</w:t>
      </w:r>
      <w:r>
        <w:rPr>
          <w:rFonts w:ascii="Arial" w:hAnsi="Arial" w:cs="Arial"/>
          <w:color w:val="333333"/>
          <w:sz w:val="20"/>
          <w:szCs w:val="20"/>
        </w:rPr>
        <w:br/>
      </w:r>
      <w:r>
        <w:rPr>
          <w:rFonts w:ascii="Courier New" w:hAnsi="Courier New" w:cs="Courier New"/>
          <w:color w:val="333333"/>
          <w:sz w:val="20"/>
          <w:szCs w:val="20"/>
        </w:rPr>
        <w:t>        if (!isDirected) {</w:t>
      </w:r>
      <w:r>
        <w:rPr>
          <w:rFonts w:ascii="Arial" w:hAnsi="Arial" w:cs="Arial"/>
          <w:color w:val="333333"/>
          <w:sz w:val="20"/>
          <w:szCs w:val="20"/>
        </w:rPr>
        <w:br/>
      </w:r>
      <w:r>
        <w:rPr>
          <w:rFonts w:ascii="Courier New" w:hAnsi="Courier New" w:cs="Courier New"/>
          <w:color w:val="333333"/>
          <w:sz w:val="20"/>
          <w:szCs w:val="20"/>
        </w:rPr>
        <w:t>            adjMatrix[g2Idx][g1Idx] = 1;</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 get all nodes connected to the given node</w:t>
      </w:r>
      <w:r>
        <w:rPr>
          <w:rFonts w:ascii="Arial" w:hAnsi="Arial" w:cs="Arial"/>
          <w:color w:val="333333"/>
          <w:sz w:val="20"/>
          <w:szCs w:val="20"/>
        </w:rPr>
        <w:br/>
      </w:r>
      <w:r>
        <w:rPr>
          <w:rFonts w:ascii="Courier New" w:hAnsi="Courier New" w:cs="Courier New"/>
          <w:color w:val="333333"/>
          <w:sz w:val="20"/>
          <w:szCs w:val="20"/>
        </w:rPr>
        <w:t>     *</w:t>
      </w:r>
      <w:r>
        <w:rPr>
          <w:rStyle w:val="apple-converted-space"/>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 @param g</w:t>
      </w:r>
      <w:r>
        <w:rPr>
          <w:rFonts w:ascii="Arial" w:hAnsi="Arial" w:cs="Arial"/>
          <w:color w:val="333333"/>
          <w:sz w:val="20"/>
          <w:szCs w:val="20"/>
        </w:rPr>
        <w:br/>
      </w:r>
      <w:r>
        <w:rPr>
          <w:rFonts w:ascii="Courier New" w:hAnsi="Courier New" w:cs="Courier New"/>
          <w:color w:val="333333"/>
          <w:sz w:val="20"/>
          <w:szCs w:val="20"/>
        </w:rPr>
        <w:t>     * @return</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public List&lt;GraphNode&gt; getAdjacents(GraphNode g) {</w:t>
      </w:r>
      <w:r>
        <w:rPr>
          <w:rFonts w:ascii="Arial" w:hAnsi="Arial" w:cs="Arial"/>
          <w:color w:val="333333"/>
          <w:sz w:val="20"/>
          <w:szCs w:val="20"/>
        </w:rPr>
        <w:br/>
      </w:r>
      <w:r>
        <w:rPr>
          <w:rFonts w:ascii="Courier New" w:hAnsi="Courier New" w:cs="Courier New"/>
          <w:color w:val="333333"/>
          <w:sz w:val="20"/>
          <w:szCs w:val="20"/>
        </w:rPr>
        <w:t>        int gIdx = nodes.indexOf(g);</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        if (gIdx &lt; 0)</w:t>
      </w:r>
      <w:r>
        <w:rPr>
          <w:rFonts w:ascii="Arial" w:hAnsi="Arial" w:cs="Arial"/>
          <w:color w:val="333333"/>
          <w:sz w:val="20"/>
          <w:szCs w:val="20"/>
        </w:rPr>
        <w:br/>
      </w:r>
      <w:r>
        <w:rPr>
          <w:rFonts w:ascii="Courier New" w:hAnsi="Courier New" w:cs="Courier New"/>
          <w:color w:val="333333"/>
          <w:sz w:val="20"/>
          <w:szCs w:val="20"/>
        </w:rPr>
        <w:t>            throw new NullPointerException("node not found in the graph");</w:t>
      </w:r>
      <w:r>
        <w:rPr>
          <w:rFonts w:ascii="Arial" w:hAnsi="Arial" w:cs="Arial"/>
          <w:color w:val="333333"/>
          <w:sz w:val="20"/>
          <w:szCs w:val="20"/>
        </w:rPr>
        <w:br/>
      </w:r>
      <w:r>
        <w:rPr>
          <w:rFonts w:ascii="Courier New" w:hAnsi="Courier New" w:cs="Courier New"/>
          <w:color w:val="333333"/>
          <w:sz w:val="20"/>
          <w:szCs w:val="20"/>
        </w:rPr>
        <w:t>        LinkedList&lt;GraphNode&gt; adjNodes = new LinkedList&lt;GraphNode&gt;();</w:t>
      </w:r>
      <w:r>
        <w:rPr>
          <w:rFonts w:ascii="Arial" w:hAnsi="Arial" w:cs="Arial"/>
          <w:color w:val="333333"/>
          <w:sz w:val="20"/>
          <w:szCs w:val="20"/>
        </w:rPr>
        <w:br/>
      </w:r>
      <w:r>
        <w:rPr>
          <w:rFonts w:ascii="Courier New" w:hAnsi="Courier New" w:cs="Courier New"/>
          <w:color w:val="333333"/>
          <w:sz w:val="20"/>
          <w:szCs w:val="20"/>
        </w:rPr>
        <w:t>        for (int j = 0; j &lt; adjMatrix.length; j++) {</w:t>
      </w:r>
      <w:r>
        <w:rPr>
          <w:rFonts w:ascii="Arial" w:hAnsi="Arial" w:cs="Arial"/>
          <w:color w:val="333333"/>
          <w:sz w:val="20"/>
          <w:szCs w:val="20"/>
        </w:rPr>
        <w:br/>
      </w:r>
      <w:r>
        <w:rPr>
          <w:rFonts w:ascii="Courier New" w:hAnsi="Courier New" w:cs="Courier New"/>
          <w:color w:val="333333"/>
          <w:sz w:val="20"/>
          <w:szCs w:val="20"/>
        </w:rPr>
        <w:lastRenderedPageBreak/>
        <w:t>            if (adjMatrix[gIdx][j] == 1) {</w:t>
      </w:r>
      <w:r>
        <w:rPr>
          <w:rFonts w:ascii="Arial" w:hAnsi="Arial" w:cs="Arial"/>
          <w:color w:val="333333"/>
          <w:sz w:val="20"/>
          <w:szCs w:val="20"/>
        </w:rPr>
        <w:br/>
      </w:r>
      <w:r>
        <w:rPr>
          <w:rFonts w:ascii="Courier New" w:hAnsi="Courier New" w:cs="Courier New"/>
          <w:color w:val="333333"/>
          <w:sz w:val="20"/>
          <w:szCs w:val="20"/>
        </w:rPr>
        <w:t>                adjNodes.add(nodes.get(j));</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        return adjNodes;</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Arial" w:hAnsi="Arial" w:cs="Arial"/>
          <w:color w:val="333333"/>
          <w:sz w:val="20"/>
          <w:szCs w:val="20"/>
        </w:rPr>
        <w:br/>
      </w:r>
      <w:r>
        <w:rPr>
          <w:rFonts w:ascii="Courier New" w:hAnsi="Courier New" w:cs="Courier New"/>
          <w:color w:val="333333"/>
          <w:sz w:val="20"/>
          <w:szCs w:val="20"/>
        </w:rPr>
        <w:t>    // Similarly implement remove edge</w:t>
      </w:r>
      <w:r>
        <w:rPr>
          <w:rFonts w:ascii="Arial" w:hAnsi="Arial" w:cs="Arial"/>
          <w:color w:val="333333"/>
          <w:sz w:val="20"/>
          <w:szCs w:val="20"/>
        </w:rPr>
        <w:br/>
      </w:r>
      <w:r>
        <w:rPr>
          <w:rFonts w:ascii="Courier New" w:hAnsi="Courier New" w:cs="Courier New"/>
          <w:color w:val="333333"/>
          <w:sz w:val="20"/>
          <w:szCs w:val="20"/>
        </w:rPr>
        <w:t>    public void removeEdge(GraphNode g1, GraphNode g2) {</w:t>
      </w:r>
      <w:r>
        <w:rPr>
          <w:rFonts w:ascii="Arial" w:hAnsi="Arial" w:cs="Arial"/>
          <w:color w:val="333333"/>
          <w:sz w:val="20"/>
          <w:szCs w:val="20"/>
        </w:rPr>
        <w:br/>
      </w:r>
      <w:r>
        <w:rPr>
          <w:rFonts w:ascii="Courier New" w:hAnsi="Courier New" w:cs="Courier New"/>
          <w:color w:val="333333"/>
          <w:sz w:val="20"/>
          <w:szCs w:val="20"/>
        </w:rPr>
        <w:t>        int g1Idx = nodes.indexOf(g1);</w:t>
      </w:r>
      <w:r>
        <w:rPr>
          <w:rFonts w:ascii="Arial" w:hAnsi="Arial" w:cs="Arial"/>
          <w:color w:val="333333"/>
          <w:sz w:val="20"/>
          <w:szCs w:val="20"/>
        </w:rPr>
        <w:br/>
      </w:r>
      <w:r>
        <w:rPr>
          <w:rFonts w:ascii="Courier New" w:hAnsi="Courier New" w:cs="Courier New"/>
          <w:color w:val="333333"/>
          <w:sz w:val="20"/>
          <w:szCs w:val="20"/>
        </w:rPr>
        <w:t>        int g2Idx = nodes.indexOf(g2);</w:t>
      </w:r>
      <w:r>
        <w:rPr>
          <w:rFonts w:ascii="Arial" w:hAnsi="Arial" w:cs="Arial"/>
          <w:color w:val="333333"/>
          <w:sz w:val="20"/>
          <w:szCs w:val="20"/>
        </w:rPr>
        <w:br/>
      </w:r>
      <w:r>
        <w:rPr>
          <w:rFonts w:ascii="Courier New" w:hAnsi="Courier New" w:cs="Courier New"/>
          <w:color w:val="333333"/>
          <w:sz w:val="20"/>
          <w:szCs w:val="20"/>
        </w:rPr>
        <w:t>       </w:t>
      </w:r>
      <w:r>
        <w:rPr>
          <w:rStyle w:val="apple-converted-space"/>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if(g1Idx&lt;0 || g2Idx &lt;0){</w:t>
      </w:r>
      <w:r>
        <w:rPr>
          <w:rFonts w:ascii="Arial" w:hAnsi="Arial" w:cs="Arial"/>
          <w:color w:val="333333"/>
          <w:sz w:val="20"/>
          <w:szCs w:val="20"/>
        </w:rPr>
        <w:br/>
      </w:r>
      <w:r>
        <w:rPr>
          <w:rFonts w:ascii="Courier New" w:hAnsi="Courier New" w:cs="Courier New"/>
          <w:color w:val="333333"/>
          <w:sz w:val="20"/>
          <w:szCs w:val="20"/>
        </w:rPr>
        <w:t>            throw new NullPointerException("Node not found");</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w:t>
      </w:r>
      <w:r>
        <w:rPr>
          <w:rStyle w:val="apple-converted-space"/>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adjMatrix[g1Idx][g2Idx] = 0;</w:t>
      </w:r>
      <w:r>
        <w:rPr>
          <w:rFonts w:ascii="Arial" w:hAnsi="Arial" w:cs="Arial"/>
          <w:color w:val="333333"/>
          <w:sz w:val="20"/>
          <w:szCs w:val="20"/>
        </w:rPr>
        <w:br/>
      </w:r>
      <w:r>
        <w:rPr>
          <w:rFonts w:ascii="Courier New" w:hAnsi="Courier New" w:cs="Courier New"/>
          <w:color w:val="333333"/>
          <w:sz w:val="20"/>
          <w:szCs w:val="20"/>
        </w:rPr>
        <w:t>        if(!isDirected){</w:t>
      </w:r>
      <w:r>
        <w:rPr>
          <w:rFonts w:ascii="Arial" w:hAnsi="Arial" w:cs="Arial"/>
          <w:color w:val="333333"/>
          <w:sz w:val="20"/>
          <w:szCs w:val="20"/>
        </w:rPr>
        <w:br/>
      </w:r>
      <w:r>
        <w:rPr>
          <w:rFonts w:ascii="Courier New" w:hAnsi="Courier New" w:cs="Courier New"/>
          <w:color w:val="333333"/>
          <w:sz w:val="20"/>
          <w:szCs w:val="20"/>
        </w:rPr>
        <w:t>            adjMatrix[g2Idx][g1Idx] = 0;</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   </w:t>
      </w:r>
      <w:r>
        <w:rPr>
          <w:rStyle w:val="apple-converted-space"/>
          <w:rFonts w:ascii="Courier New" w:hAnsi="Courier New" w:cs="Courier New"/>
          <w:color w:val="333333"/>
          <w:sz w:val="20"/>
          <w:szCs w:val="20"/>
        </w:rPr>
        <w:t> </w:t>
      </w:r>
      <w:r>
        <w:rPr>
          <w:rFonts w:ascii="Arial" w:hAnsi="Arial" w:cs="Arial"/>
          <w:color w:val="333333"/>
          <w:sz w:val="20"/>
          <w:szCs w:val="20"/>
        </w:rPr>
        <w:br/>
      </w:r>
      <w:r>
        <w:rPr>
          <w:rFonts w:ascii="Courier New" w:hAnsi="Courier New" w:cs="Courier New"/>
          <w:color w:val="333333"/>
          <w:sz w:val="20"/>
          <w:szCs w:val="20"/>
        </w:rPr>
        <w:t>}</w:t>
      </w:r>
    </w:p>
    <w:p w:rsidR="00424ECC" w:rsidRDefault="00424ECC">
      <w:bookmarkStart w:id="392" w:name="_GoBack"/>
      <w:bookmarkEnd w:id="392"/>
    </w:p>
    <w:sectPr w:rsidR="00424E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92DFF"/>
    <w:multiLevelType w:val="multilevel"/>
    <w:tmpl w:val="B3A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F2A"/>
    <w:rsid w:val="003B4FFB"/>
    <w:rsid w:val="00424ECC"/>
    <w:rsid w:val="004814D7"/>
    <w:rsid w:val="00995839"/>
    <w:rsid w:val="00AC344C"/>
    <w:rsid w:val="00F92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4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34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4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344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C344C"/>
    <w:rPr>
      <w:color w:val="0000FF"/>
      <w:u w:val="single"/>
    </w:rPr>
  </w:style>
  <w:style w:type="character" w:customStyle="1" w:styleId="vote-count-post">
    <w:name w:val="vote-count-post"/>
    <w:basedOn w:val="DefaultParagraphFont"/>
    <w:rsid w:val="00AC344C"/>
  </w:style>
  <w:style w:type="paragraph" w:styleId="NormalWeb">
    <w:name w:val="Normal (Web)"/>
    <w:basedOn w:val="Normal"/>
    <w:uiPriority w:val="99"/>
    <w:semiHidden/>
    <w:unhideWhenUsed/>
    <w:rsid w:val="00AC34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4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344C"/>
    <w:rPr>
      <w:rFonts w:ascii="Courier New" w:eastAsia="Times New Roman" w:hAnsi="Courier New" w:cs="Courier New"/>
      <w:sz w:val="20"/>
      <w:szCs w:val="20"/>
    </w:rPr>
  </w:style>
  <w:style w:type="character" w:customStyle="1" w:styleId="typ">
    <w:name w:val="typ"/>
    <w:basedOn w:val="DefaultParagraphFont"/>
    <w:rsid w:val="00AC344C"/>
  </w:style>
  <w:style w:type="character" w:customStyle="1" w:styleId="pln">
    <w:name w:val="pln"/>
    <w:basedOn w:val="DefaultParagraphFont"/>
    <w:rsid w:val="00AC344C"/>
  </w:style>
  <w:style w:type="character" w:customStyle="1" w:styleId="lit">
    <w:name w:val="lit"/>
    <w:basedOn w:val="DefaultParagraphFont"/>
    <w:rsid w:val="00AC344C"/>
  </w:style>
  <w:style w:type="character" w:customStyle="1" w:styleId="apple-converted-space">
    <w:name w:val="apple-converted-space"/>
    <w:basedOn w:val="DefaultParagraphFont"/>
    <w:rsid w:val="00AC344C"/>
  </w:style>
  <w:style w:type="character" w:customStyle="1" w:styleId="lsep">
    <w:name w:val="lsep"/>
    <w:basedOn w:val="DefaultParagraphFont"/>
    <w:rsid w:val="00AC344C"/>
  </w:style>
  <w:style w:type="character" w:customStyle="1" w:styleId="relativetime">
    <w:name w:val="relativetime"/>
    <w:basedOn w:val="DefaultParagraphFont"/>
    <w:rsid w:val="00AC344C"/>
  </w:style>
  <w:style w:type="character" w:customStyle="1" w:styleId="reputation-score">
    <w:name w:val="reputation-score"/>
    <w:basedOn w:val="DefaultParagraphFont"/>
    <w:rsid w:val="00AC344C"/>
  </w:style>
  <w:style w:type="character" w:customStyle="1" w:styleId="badgecount">
    <w:name w:val="badgecount"/>
    <w:basedOn w:val="DefaultParagraphFont"/>
    <w:rsid w:val="00AC344C"/>
  </w:style>
  <w:style w:type="character" w:customStyle="1" w:styleId="comment-copy">
    <w:name w:val="comment-copy"/>
    <w:basedOn w:val="DefaultParagraphFont"/>
    <w:rsid w:val="00AC344C"/>
  </w:style>
  <w:style w:type="character" w:customStyle="1" w:styleId="comment-date">
    <w:name w:val="comment-date"/>
    <w:basedOn w:val="DefaultParagraphFont"/>
    <w:rsid w:val="00AC344C"/>
  </w:style>
  <w:style w:type="character" w:customStyle="1" w:styleId="relativetime-clean">
    <w:name w:val="relativetime-clean"/>
    <w:basedOn w:val="DefaultParagraphFont"/>
    <w:rsid w:val="00AC344C"/>
  </w:style>
  <w:style w:type="character" w:customStyle="1" w:styleId="com">
    <w:name w:val="com"/>
    <w:basedOn w:val="DefaultParagraphFont"/>
    <w:rsid w:val="00AC344C"/>
  </w:style>
  <w:style w:type="character" w:customStyle="1" w:styleId="kwd">
    <w:name w:val="kwd"/>
    <w:basedOn w:val="DefaultParagraphFont"/>
    <w:rsid w:val="00AC344C"/>
  </w:style>
  <w:style w:type="character" w:customStyle="1" w:styleId="pun">
    <w:name w:val="pun"/>
    <w:basedOn w:val="DefaultParagraphFont"/>
    <w:rsid w:val="00AC344C"/>
  </w:style>
  <w:style w:type="paragraph" w:styleId="BalloonText">
    <w:name w:val="Balloon Text"/>
    <w:basedOn w:val="Normal"/>
    <w:link w:val="BalloonTextChar"/>
    <w:uiPriority w:val="99"/>
    <w:semiHidden/>
    <w:unhideWhenUsed/>
    <w:rsid w:val="00AC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4C"/>
    <w:rPr>
      <w:rFonts w:ascii="Tahoma" w:hAnsi="Tahoma" w:cs="Tahoma"/>
      <w:sz w:val="16"/>
      <w:szCs w:val="16"/>
    </w:rPr>
  </w:style>
  <w:style w:type="character" w:customStyle="1" w:styleId="vote-accepted-on">
    <w:name w:val="vote-accepted-on"/>
    <w:basedOn w:val="DefaultParagraphFont"/>
    <w:rsid w:val="00995839"/>
  </w:style>
  <w:style w:type="character" w:styleId="Strong">
    <w:name w:val="Strong"/>
    <w:basedOn w:val="DefaultParagraphFont"/>
    <w:uiPriority w:val="22"/>
    <w:qFormat/>
    <w:rsid w:val="00995839"/>
    <w:rPr>
      <w:b/>
      <w:bCs/>
    </w:rPr>
  </w:style>
  <w:style w:type="character" w:customStyle="1" w:styleId="cool">
    <w:name w:val="cool"/>
    <w:basedOn w:val="DefaultParagraphFont"/>
    <w:rsid w:val="00995839"/>
  </w:style>
  <w:style w:type="character" w:styleId="Emphasis">
    <w:name w:val="Emphasis"/>
    <w:basedOn w:val="DefaultParagraphFont"/>
    <w:uiPriority w:val="20"/>
    <w:qFormat/>
    <w:rsid w:val="00995839"/>
    <w:rPr>
      <w:i/>
      <w:iCs/>
    </w:rPr>
  </w:style>
  <w:style w:type="character" w:customStyle="1" w:styleId="Heading3Char">
    <w:name w:val="Heading 3 Char"/>
    <w:basedOn w:val="DefaultParagraphFont"/>
    <w:link w:val="Heading3"/>
    <w:uiPriority w:val="9"/>
    <w:semiHidden/>
    <w:rsid w:val="00424ECC"/>
    <w:rPr>
      <w:rFonts w:asciiTheme="majorHAnsi" w:eastAsiaTheme="majorEastAsia" w:hAnsiTheme="majorHAnsi" w:cstheme="majorBidi"/>
      <w:b/>
      <w:bCs/>
      <w:color w:val="4F81BD" w:themeColor="accent1"/>
    </w:rPr>
  </w:style>
  <w:style w:type="character" w:customStyle="1" w:styleId="firstname">
    <w:name w:val="firstname"/>
    <w:basedOn w:val="DefaultParagraphFont"/>
    <w:rsid w:val="00424ECC"/>
  </w:style>
  <w:style w:type="character" w:customStyle="1" w:styleId="surname">
    <w:name w:val="surname"/>
    <w:basedOn w:val="DefaultParagraphFont"/>
    <w:rsid w:val="00424ECC"/>
  </w:style>
  <w:style w:type="paragraph" w:customStyle="1" w:styleId="copyright">
    <w:name w:val="copyright"/>
    <w:basedOn w:val="Normal"/>
    <w:rsid w:val="00424E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424E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424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424ECC"/>
  </w:style>
  <w:style w:type="character" w:customStyle="1" w:styleId="hl-number">
    <w:name w:val="hl-number"/>
    <w:basedOn w:val="DefaultParagraphFont"/>
    <w:rsid w:val="00424ECC"/>
  </w:style>
  <w:style w:type="character" w:customStyle="1" w:styleId="hl-keyword">
    <w:name w:val="hl-keyword"/>
    <w:basedOn w:val="DefaultParagraphFont"/>
    <w:rsid w:val="00424ECC"/>
  </w:style>
  <w:style w:type="character" w:customStyle="1" w:styleId="hl-annotation">
    <w:name w:val="hl-annotation"/>
    <w:basedOn w:val="DefaultParagraphFont"/>
    <w:rsid w:val="00424ECC"/>
  </w:style>
  <w:style w:type="character" w:customStyle="1" w:styleId="hl-string">
    <w:name w:val="hl-string"/>
    <w:basedOn w:val="DefaultParagraphFont"/>
    <w:rsid w:val="00424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4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34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4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344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C344C"/>
    <w:rPr>
      <w:color w:val="0000FF"/>
      <w:u w:val="single"/>
    </w:rPr>
  </w:style>
  <w:style w:type="character" w:customStyle="1" w:styleId="vote-count-post">
    <w:name w:val="vote-count-post"/>
    <w:basedOn w:val="DefaultParagraphFont"/>
    <w:rsid w:val="00AC344C"/>
  </w:style>
  <w:style w:type="paragraph" w:styleId="NormalWeb">
    <w:name w:val="Normal (Web)"/>
    <w:basedOn w:val="Normal"/>
    <w:uiPriority w:val="99"/>
    <w:semiHidden/>
    <w:unhideWhenUsed/>
    <w:rsid w:val="00AC34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3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4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344C"/>
    <w:rPr>
      <w:rFonts w:ascii="Courier New" w:eastAsia="Times New Roman" w:hAnsi="Courier New" w:cs="Courier New"/>
      <w:sz w:val="20"/>
      <w:szCs w:val="20"/>
    </w:rPr>
  </w:style>
  <w:style w:type="character" w:customStyle="1" w:styleId="typ">
    <w:name w:val="typ"/>
    <w:basedOn w:val="DefaultParagraphFont"/>
    <w:rsid w:val="00AC344C"/>
  </w:style>
  <w:style w:type="character" w:customStyle="1" w:styleId="pln">
    <w:name w:val="pln"/>
    <w:basedOn w:val="DefaultParagraphFont"/>
    <w:rsid w:val="00AC344C"/>
  </w:style>
  <w:style w:type="character" w:customStyle="1" w:styleId="lit">
    <w:name w:val="lit"/>
    <w:basedOn w:val="DefaultParagraphFont"/>
    <w:rsid w:val="00AC344C"/>
  </w:style>
  <w:style w:type="character" w:customStyle="1" w:styleId="apple-converted-space">
    <w:name w:val="apple-converted-space"/>
    <w:basedOn w:val="DefaultParagraphFont"/>
    <w:rsid w:val="00AC344C"/>
  </w:style>
  <w:style w:type="character" w:customStyle="1" w:styleId="lsep">
    <w:name w:val="lsep"/>
    <w:basedOn w:val="DefaultParagraphFont"/>
    <w:rsid w:val="00AC344C"/>
  </w:style>
  <w:style w:type="character" w:customStyle="1" w:styleId="relativetime">
    <w:name w:val="relativetime"/>
    <w:basedOn w:val="DefaultParagraphFont"/>
    <w:rsid w:val="00AC344C"/>
  </w:style>
  <w:style w:type="character" w:customStyle="1" w:styleId="reputation-score">
    <w:name w:val="reputation-score"/>
    <w:basedOn w:val="DefaultParagraphFont"/>
    <w:rsid w:val="00AC344C"/>
  </w:style>
  <w:style w:type="character" w:customStyle="1" w:styleId="badgecount">
    <w:name w:val="badgecount"/>
    <w:basedOn w:val="DefaultParagraphFont"/>
    <w:rsid w:val="00AC344C"/>
  </w:style>
  <w:style w:type="character" w:customStyle="1" w:styleId="comment-copy">
    <w:name w:val="comment-copy"/>
    <w:basedOn w:val="DefaultParagraphFont"/>
    <w:rsid w:val="00AC344C"/>
  </w:style>
  <w:style w:type="character" w:customStyle="1" w:styleId="comment-date">
    <w:name w:val="comment-date"/>
    <w:basedOn w:val="DefaultParagraphFont"/>
    <w:rsid w:val="00AC344C"/>
  </w:style>
  <w:style w:type="character" w:customStyle="1" w:styleId="relativetime-clean">
    <w:name w:val="relativetime-clean"/>
    <w:basedOn w:val="DefaultParagraphFont"/>
    <w:rsid w:val="00AC344C"/>
  </w:style>
  <w:style w:type="character" w:customStyle="1" w:styleId="com">
    <w:name w:val="com"/>
    <w:basedOn w:val="DefaultParagraphFont"/>
    <w:rsid w:val="00AC344C"/>
  </w:style>
  <w:style w:type="character" w:customStyle="1" w:styleId="kwd">
    <w:name w:val="kwd"/>
    <w:basedOn w:val="DefaultParagraphFont"/>
    <w:rsid w:val="00AC344C"/>
  </w:style>
  <w:style w:type="character" w:customStyle="1" w:styleId="pun">
    <w:name w:val="pun"/>
    <w:basedOn w:val="DefaultParagraphFont"/>
    <w:rsid w:val="00AC344C"/>
  </w:style>
  <w:style w:type="paragraph" w:styleId="BalloonText">
    <w:name w:val="Balloon Text"/>
    <w:basedOn w:val="Normal"/>
    <w:link w:val="BalloonTextChar"/>
    <w:uiPriority w:val="99"/>
    <w:semiHidden/>
    <w:unhideWhenUsed/>
    <w:rsid w:val="00AC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4C"/>
    <w:rPr>
      <w:rFonts w:ascii="Tahoma" w:hAnsi="Tahoma" w:cs="Tahoma"/>
      <w:sz w:val="16"/>
      <w:szCs w:val="16"/>
    </w:rPr>
  </w:style>
  <w:style w:type="character" w:customStyle="1" w:styleId="vote-accepted-on">
    <w:name w:val="vote-accepted-on"/>
    <w:basedOn w:val="DefaultParagraphFont"/>
    <w:rsid w:val="00995839"/>
  </w:style>
  <w:style w:type="character" w:styleId="Strong">
    <w:name w:val="Strong"/>
    <w:basedOn w:val="DefaultParagraphFont"/>
    <w:uiPriority w:val="22"/>
    <w:qFormat/>
    <w:rsid w:val="00995839"/>
    <w:rPr>
      <w:b/>
      <w:bCs/>
    </w:rPr>
  </w:style>
  <w:style w:type="character" w:customStyle="1" w:styleId="cool">
    <w:name w:val="cool"/>
    <w:basedOn w:val="DefaultParagraphFont"/>
    <w:rsid w:val="00995839"/>
  </w:style>
  <w:style w:type="character" w:styleId="Emphasis">
    <w:name w:val="Emphasis"/>
    <w:basedOn w:val="DefaultParagraphFont"/>
    <w:uiPriority w:val="20"/>
    <w:qFormat/>
    <w:rsid w:val="00995839"/>
    <w:rPr>
      <w:i/>
      <w:iCs/>
    </w:rPr>
  </w:style>
  <w:style w:type="character" w:customStyle="1" w:styleId="Heading3Char">
    <w:name w:val="Heading 3 Char"/>
    <w:basedOn w:val="DefaultParagraphFont"/>
    <w:link w:val="Heading3"/>
    <w:uiPriority w:val="9"/>
    <w:semiHidden/>
    <w:rsid w:val="00424ECC"/>
    <w:rPr>
      <w:rFonts w:asciiTheme="majorHAnsi" w:eastAsiaTheme="majorEastAsia" w:hAnsiTheme="majorHAnsi" w:cstheme="majorBidi"/>
      <w:b/>
      <w:bCs/>
      <w:color w:val="4F81BD" w:themeColor="accent1"/>
    </w:rPr>
  </w:style>
  <w:style w:type="character" w:customStyle="1" w:styleId="firstname">
    <w:name w:val="firstname"/>
    <w:basedOn w:val="DefaultParagraphFont"/>
    <w:rsid w:val="00424ECC"/>
  </w:style>
  <w:style w:type="character" w:customStyle="1" w:styleId="surname">
    <w:name w:val="surname"/>
    <w:basedOn w:val="DefaultParagraphFont"/>
    <w:rsid w:val="00424ECC"/>
  </w:style>
  <w:style w:type="paragraph" w:customStyle="1" w:styleId="copyright">
    <w:name w:val="copyright"/>
    <w:basedOn w:val="Normal"/>
    <w:rsid w:val="00424E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424E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424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424ECC"/>
  </w:style>
  <w:style w:type="character" w:customStyle="1" w:styleId="hl-number">
    <w:name w:val="hl-number"/>
    <w:basedOn w:val="DefaultParagraphFont"/>
    <w:rsid w:val="00424ECC"/>
  </w:style>
  <w:style w:type="character" w:customStyle="1" w:styleId="hl-keyword">
    <w:name w:val="hl-keyword"/>
    <w:basedOn w:val="DefaultParagraphFont"/>
    <w:rsid w:val="00424ECC"/>
  </w:style>
  <w:style w:type="character" w:customStyle="1" w:styleId="hl-annotation">
    <w:name w:val="hl-annotation"/>
    <w:basedOn w:val="DefaultParagraphFont"/>
    <w:rsid w:val="00424ECC"/>
  </w:style>
  <w:style w:type="character" w:customStyle="1" w:styleId="hl-string">
    <w:name w:val="hl-string"/>
    <w:basedOn w:val="DefaultParagraphFont"/>
    <w:rsid w:val="00424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00934">
      <w:bodyDiv w:val="1"/>
      <w:marLeft w:val="0"/>
      <w:marRight w:val="0"/>
      <w:marTop w:val="0"/>
      <w:marBottom w:val="0"/>
      <w:divBdr>
        <w:top w:val="none" w:sz="0" w:space="0" w:color="auto"/>
        <w:left w:val="none" w:sz="0" w:space="0" w:color="auto"/>
        <w:bottom w:val="none" w:sz="0" w:space="0" w:color="auto"/>
        <w:right w:val="none" w:sz="0" w:space="0" w:color="auto"/>
      </w:divBdr>
      <w:divsChild>
        <w:div w:id="999312527">
          <w:marLeft w:val="0"/>
          <w:marRight w:val="0"/>
          <w:marTop w:val="0"/>
          <w:marBottom w:val="0"/>
          <w:divBdr>
            <w:top w:val="single" w:sz="6" w:space="6" w:color="AAB123"/>
            <w:left w:val="none" w:sz="0" w:space="0" w:color="auto"/>
            <w:bottom w:val="none" w:sz="0" w:space="0" w:color="auto"/>
            <w:right w:val="none" w:sz="0" w:space="0" w:color="auto"/>
          </w:divBdr>
          <w:divsChild>
            <w:div w:id="165444705">
              <w:marLeft w:val="0"/>
              <w:marRight w:val="0"/>
              <w:marTop w:val="0"/>
              <w:marBottom w:val="0"/>
              <w:divBdr>
                <w:top w:val="none" w:sz="0" w:space="0" w:color="auto"/>
                <w:left w:val="none" w:sz="0" w:space="0" w:color="auto"/>
                <w:bottom w:val="none" w:sz="0" w:space="0" w:color="auto"/>
                <w:right w:val="none" w:sz="0" w:space="0" w:color="auto"/>
              </w:divBdr>
              <w:divsChild>
                <w:div w:id="1284194312">
                  <w:marLeft w:val="0"/>
                  <w:marRight w:val="0"/>
                  <w:marTop w:val="0"/>
                  <w:marBottom w:val="0"/>
                  <w:divBdr>
                    <w:top w:val="none" w:sz="0" w:space="0" w:color="auto"/>
                    <w:left w:val="none" w:sz="0" w:space="0" w:color="auto"/>
                    <w:bottom w:val="none" w:sz="0" w:space="0" w:color="auto"/>
                    <w:right w:val="none" w:sz="0" w:space="0" w:color="auto"/>
                  </w:divBdr>
                  <w:divsChild>
                    <w:div w:id="1677806439">
                      <w:marLeft w:val="0"/>
                      <w:marRight w:val="0"/>
                      <w:marTop w:val="0"/>
                      <w:marBottom w:val="0"/>
                      <w:divBdr>
                        <w:top w:val="none" w:sz="0" w:space="0" w:color="auto"/>
                        <w:left w:val="none" w:sz="0" w:space="0" w:color="auto"/>
                        <w:bottom w:val="none" w:sz="0" w:space="0" w:color="auto"/>
                        <w:right w:val="none" w:sz="0" w:space="0" w:color="auto"/>
                      </w:divBdr>
                      <w:divsChild>
                        <w:div w:id="8213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834505">
      <w:bodyDiv w:val="1"/>
      <w:marLeft w:val="0"/>
      <w:marRight w:val="0"/>
      <w:marTop w:val="0"/>
      <w:marBottom w:val="0"/>
      <w:divBdr>
        <w:top w:val="none" w:sz="0" w:space="0" w:color="auto"/>
        <w:left w:val="none" w:sz="0" w:space="0" w:color="auto"/>
        <w:bottom w:val="none" w:sz="0" w:space="0" w:color="auto"/>
        <w:right w:val="none" w:sz="0" w:space="0" w:color="auto"/>
      </w:divBdr>
      <w:divsChild>
        <w:div w:id="2002465974">
          <w:marLeft w:val="0"/>
          <w:marRight w:val="0"/>
          <w:marTop w:val="0"/>
          <w:marBottom w:val="225"/>
          <w:divBdr>
            <w:top w:val="single" w:sz="6" w:space="15" w:color="EFEAE4"/>
            <w:left w:val="none" w:sz="0" w:space="0" w:color="auto"/>
            <w:bottom w:val="none" w:sz="0" w:space="0" w:color="auto"/>
            <w:right w:val="none" w:sz="0" w:space="0" w:color="auto"/>
          </w:divBdr>
          <w:divsChild>
            <w:div w:id="822815763">
              <w:marLeft w:val="1965"/>
              <w:marRight w:val="0"/>
              <w:marTop w:val="45"/>
              <w:marBottom w:val="0"/>
              <w:divBdr>
                <w:top w:val="none" w:sz="0" w:space="0" w:color="auto"/>
                <w:left w:val="none" w:sz="0" w:space="0" w:color="auto"/>
                <w:bottom w:val="none" w:sz="0" w:space="0" w:color="auto"/>
                <w:right w:val="none" w:sz="0" w:space="0" w:color="auto"/>
              </w:divBdr>
            </w:div>
          </w:divsChild>
        </w:div>
        <w:div w:id="1380009139">
          <w:marLeft w:val="1965"/>
          <w:marRight w:val="0"/>
          <w:marTop w:val="0"/>
          <w:marBottom w:val="0"/>
          <w:divBdr>
            <w:top w:val="none" w:sz="0" w:space="0" w:color="auto"/>
            <w:left w:val="none" w:sz="0" w:space="0" w:color="auto"/>
            <w:bottom w:val="none" w:sz="0" w:space="0" w:color="auto"/>
            <w:right w:val="none" w:sz="0" w:space="0" w:color="auto"/>
          </w:divBdr>
          <w:divsChild>
            <w:div w:id="429592427">
              <w:marLeft w:val="0"/>
              <w:marRight w:val="0"/>
              <w:marTop w:val="0"/>
              <w:marBottom w:val="0"/>
              <w:divBdr>
                <w:top w:val="none" w:sz="0" w:space="0" w:color="auto"/>
                <w:left w:val="none" w:sz="0" w:space="0" w:color="auto"/>
                <w:bottom w:val="none" w:sz="0" w:space="0" w:color="auto"/>
                <w:right w:val="none" w:sz="0" w:space="0" w:color="auto"/>
              </w:divBdr>
              <w:divsChild>
                <w:div w:id="1525943361">
                  <w:marLeft w:val="0"/>
                  <w:marRight w:val="0"/>
                  <w:marTop w:val="0"/>
                  <w:marBottom w:val="0"/>
                  <w:divBdr>
                    <w:top w:val="none" w:sz="0" w:space="0" w:color="auto"/>
                    <w:left w:val="none" w:sz="0" w:space="0" w:color="auto"/>
                    <w:bottom w:val="none" w:sz="0" w:space="0" w:color="auto"/>
                    <w:right w:val="none" w:sz="0" w:space="0" w:color="auto"/>
                  </w:divBdr>
                  <w:divsChild>
                    <w:div w:id="1028674439">
                      <w:marLeft w:val="0"/>
                      <w:marRight w:val="15"/>
                      <w:marTop w:val="0"/>
                      <w:marBottom w:val="0"/>
                      <w:divBdr>
                        <w:top w:val="none" w:sz="0" w:space="0" w:color="auto"/>
                        <w:left w:val="none" w:sz="0" w:space="0" w:color="auto"/>
                        <w:bottom w:val="none" w:sz="0" w:space="0" w:color="auto"/>
                        <w:right w:val="none" w:sz="0" w:space="0" w:color="auto"/>
                      </w:divBdr>
                    </w:div>
                    <w:div w:id="2105757920">
                      <w:marLeft w:val="0"/>
                      <w:marRight w:val="15"/>
                      <w:marTop w:val="0"/>
                      <w:marBottom w:val="0"/>
                      <w:divBdr>
                        <w:top w:val="none" w:sz="0" w:space="0" w:color="auto"/>
                        <w:left w:val="none" w:sz="0" w:space="0" w:color="auto"/>
                        <w:bottom w:val="none" w:sz="0" w:space="0" w:color="auto"/>
                        <w:right w:val="none" w:sz="0" w:space="0" w:color="auto"/>
                      </w:divBdr>
                    </w:div>
                    <w:div w:id="1004896137">
                      <w:marLeft w:val="0"/>
                      <w:marRight w:val="15"/>
                      <w:marTop w:val="0"/>
                      <w:marBottom w:val="0"/>
                      <w:divBdr>
                        <w:top w:val="none" w:sz="0" w:space="0" w:color="auto"/>
                        <w:left w:val="none" w:sz="0" w:space="0" w:color="auto"/>
                        <w:bottom w:val="none" w:sz="0" w:space="0" w:color="auto"/>
                        <w:right w:val="none" w:sz="0" w:space="0" w:color="auto"/>
                      </w:divBdr>
                    </w:div>
                    <w:div w:id="1309940785">
                      <w:marLeft w:val="0"/>
                      <w:marRight w:val="15"/>
                      <w:marTop w:val="0"/>
                      <w:marBottom w:val="0"/>
                      <w:divBdr>
                        <w:top w:val="none" w:sz="0" w:space="0" w:color="auto"/>
                        <w:left w:val="none" w:sz="0" w:space="0" w:color="auto"/>
                        <w:bottom w:val="none" w:sz="0" w:space="0" w:color="auto"/>
                        <w:right w:val="none" w:sz="0" w:space="0" w:color="auto"/>
                      </w:divBdr>
                    </w:div>
                    <w:div w:id="60453651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944536150">
              <w:marLeft w:val="0"/>
              <w:marRight w:val="0"/>
              <w:marTop w:val="0"/>
              <w:marBottom w:val="0"/>
              <w:divBdr>
                <w:top w:val="none" w:sz="0" w:space="0" w:color="auto"/>
                <w:left w:val="none" w:sz="0" w:space="0" w:color="auto"/>
                <w:bottom w:val="none" w:sz="0" w:space="0" w:color="auto"/>
                <w:right w:val="none" w:sz="0" w:space="0" w:color="auto"/>
              </w:divBdr>
              <w:divsChild>
                <w:div w:id="1460339183">
                  <w:marLeft w:val="0"/>
                  <w:marRight w:val="0"/>
                  <w:marTop w:val="0"/>
                  <w:marBottom w:val="0"/>
                  <w:divBdr>
                    <w:top w:val="none" w:sz="0" w:space="0" w:color="auto"/>
                    <w:left w:val="none" w:sz="0" w:space="0" w:color="auto"/>
                    <w:bottom w:val="none" w:sz="0" w:space="0" w:color="auto"/>
                    <w:right w:val="none" w:sz="0" w:space="0" w:color="auto"/>
                  </w:divBdr>
                  <w:divsChild>
                    <w:div w:id="1878081771">
                      <w:marLeft w:val="0"/>
                      <w:marRight w:val="0"/>
                      <w:marTop w:val="0"/>
                      <w:marBottom w:val="0"/>
                      <w:divBdr>
                        <w:top w:val="none" w:sz="0" w:space="0" w:color="auto"/>
                        <w:left w:val="none" w:sz="0" w:space="0" w:color="auto"/>
                        <w:bottom w:val="none" w:sz="0" w:space="0" w:color="auto"/>
                        <w:right w:val="none" w:sz="0" w:space="0" w:color="auto"/>
                      </w:divBdr>
                    </w:div>
                    <w:div w:id="1972249134">
                      <w:marLeft w:val="0"/>
                      <w:marRight w:val="0"/>
                      <w:marTop w:val="0"/>
                      <w:marBottom w:val="0"/>
                      <w:divBdr>
                        <w:top w:val="none" w:sz="0" w:space="0" w:color="auto"/>
                        <w:left w:val="none" w:sz="0" w:space="0" w:color="auto"/>
                        <w:bottom w:val="none" w:sz="0" w:space="0" w:color="auto"/>
                        <w:right w:val="none" w:sz="0" w:space="0" w:color="auto"/>
                      </w:divBdr>
                    </w:div>
                    <w:div w:id="1754888301">
                      <w:marLeft w:val="0"/>
                      <w:marRight w:val="0"/>
                      <w:marTop w:val="0"/>
                      <w:marBottom w:val="0"/>
                      <w:divBdr>
                        <w:top w:val="none" w:sz="0" w:space="0" w:color="auto"/>
                        <w:left w:val="none" w:sz="0" w:space="0" w:color="auto"/>
                        <w:bottom w:val="none" w:sz="0" w:space="0" w:color="auto"/>
                        <w:right w:val="none" w:sz="0" w:space="0" w:color="auto"/>
                      </w:divBdr>
                    </w:div>
                    <w:div w:id="247156385">
                      <w:marLeft w:val="0"/>
                      <w:marRight w:val="0"/>
                      <w:marTop w:val="0"/>
                      <w:marBottom w:val="0"/>
                      <w:divBdr>
                        <w:top w:val="none" w:sz="0" w:space="0" w:color="auto"/>
                        <w:left w:val="none" w:sz="0" w:space="0" w:color="auto"/>
                        <w:bottom w:val="none" w:sz="0" w:space="0" w:color="auto"/>
                        <w:right w:val="none" w:sz="0" w:space="0" w:color="auto"/>
                      </w:divBdr>
                    </w:div>
                    <w:div w:id="769397201">
                      <w:marLeft w:val="0"/>
                      <w:marRight w:val="0"/>
                      <w:marTop w:val="0"/>
                      <w:marBottom w:val="0"/>
                      <w:divBdr>
                        <w:top w:val="none" w:sz="0" w:space="0" w:color="auto"/>
                        <w:left w:val="none" w:sz="0" w:space="0" w:color="auto"/>
                        <w:bottom w:val="none" w:sz="0" w:space="0" w:color="auto"/>
                        <w:right w:val="none" w:sz="0" w:space="0" w:color="auto"/>
                      </w:divBdr>
                    </w:div>
                    <w:div w:id="1169246065">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663750382">
                      <w:marLeft w:val="0"/>
                      <w:marRight w:val="0"/>
                      <w:marTop w:val="0"/>
                      <w:marBottom w:val="0"/>
                      <w:divBdr>
                        <w:top w:val="none" w:sz="0" w:space="0" w:color="auto"/>
                        <w:left w:val="none" w:sz="0" w:space="0" w:color="auto"/>
                        <w:bottom w:val="none" w:sz="0" w:space="0" w:color="auto"/>
                        <w:right w:val="none" w:sz="0" w:space="0" w:color="auto"/>
                      </w:divBdr>
                    </w:div>
                    <w:div w:id="993417464">
                      <w:marLeft w:val="0"/>
                      <w:marRight w:val="0"/>
                      <w:marTop w:val="0"/>
                      <w:marBottom w:val="0"/>
                      <w:divBdr>
                        <w:top w:val="none" w:sz="0" w:space="0" w:color="auto"/>
                        <w:left w:val="none" w:sz="0" w:space="0" w:color="auto"/>
                        <w:bottom w:val="none" w:sz="0" w:space="0" w:color="auto"/>
                        <w:right w:val="none" w:sz="0" w:space="0" w:color="auto"/>
                      </w:divBdr>
                    </w:div>
                    <w:div w:id="2056343705">
                      <w:marLeft w:val="0"/>
                      <w:marRight w:val="0"/>
                      <w:marTop w:val="0"/>
                      <w:marBottom w:val="0"/>
                      <w:divBdr>
                        <w:top w:val="none" w:sz="0" w:space="0" w:color="auto"/>
                        <w:left w:val="none" w:sz="0" w:space="0" w:color="auto"/>
                        <w:bottom w:val="none" w:sz="0" w:space="0" w:color="auto"/>
                        <w:right w:val="none" w:sz="0" w:space="0" w:color="auto"/>
                      </w:divBdr>
                    </w:div>
                    <w:div w:id="1292059060">
                      <w:marLeft w:val="0"/>
                      <w:marRight w:val="0"/>
                      <w:marTop w:val="0"/>
                      <w:marBottom w:val="0"/>
                      <w:divBdr>
                        <w:top w:val="none" w:sz="0" w:space="0" w:color="auto"/>
                        <w:left w:val="none" w:sz="0" w:space="0" w:color="auto"/>
                        <w:bottom w:val="none" w:sz="0" w:space="0" w:color="auto"/>
                        <w:right w:val="none" w:sz="0" w:space="0" w:color="auto"/>
                      </w:divBdr>
                    </w:div>
                    <w:div w:id="1320647187">
                      <w:marLeft w:val="0"/>
                      <w:marRight w:val="0"/>
                      <w:marTop w:val="0"/>
                      <w:marBottom w:val="0"/>
                      <w:divBdr>
                        <w:top w:val="none" w:sz="0" w:space="0" w:color="auto"/>
                        <w:left w:val="none" w:sz="0" w:space="0" w:color="auto"/>
                        <w:bottom w:val="none" w:sz="0" w:space="0" w:color="auto"/>
                        <w:right w:val="none" w:sz="0" w:space="0" w:color="auto"/>
                      </w:divBdr>
                    </w:div>
                    <w:div w:id="22101900">
                      <w:marLeft w:val="0"/>
                      <w:marRight w:val="0"/>
                      <w:marTop w:val="0"/>
                      <w:marBottom w:val="0"/>
                      <w:divBdr>
                        <w:top w:val="none" w:sz="0" w:space="0" w:color="auto"/>
                        <w:left w:val="none" w:sz="0" w:space="0" w:color="auto"/>
                        <w:bottom w:val="none" w:sz="0" w:space="0" w:color="auto"/>
                        <w:right w:val="none" w:sz="0" w:space="0" w:color="auto"/>
                      </w:divBdr>
                    </w:div>
                    <w:div w:id="1178035077">
                      <w:marLeft w:val="0"/>
                      <w:marRight w:val="0"/>
                      <w:marTop w:val="0"/>
                      <w:marBottom w:val="0"/>
                      <w:divBdr>
                        <w:top w:val="none" w:sz="0" w:space="0" w:color="auto"/>
                        <w:left w:val="none" w:sz="0" w:space="0" w:color="auto"/>
                        <w:bottom w:val="none" w:sz="0" w:space="0" w:color="auto"/>
                        <w:right w:val="none" w:sz="0" w:space="0" w:color="auto"/>
                      </w:divBdr>
                    </w:div>
                    <w:div w:id="1775176500">
                      <w:marLeft w:val="0"/>
                      <w:marRight w:val="0"/>
                      <w:marTop w:val="0"/>
                      <w:marBottom w:val="0"/>
                      <w:divBdr>
                        <w:top w:val="none" w:sz="0" w:space="0" w:color="auto"/>
                        <w:left w:val="none" w:sz="0" w:space="0" w:color="auto"/>
                        <w:bottom w:val="none" w:sz="0" w:space="0" w:color="auto"/>
                        <w:right w:val="none" w:sz="0" w:space="0" w:color="auto"/>
                      </w:divBdr>
                    </w:div>
                    <w:div w:id="65346259">
                      <w:marLeft w:val="0"/>
                      <w:marRight w:val="0"/>
                      <w:marTop w:val="0"/>
                      <w:marBottom w:val="0"/>
                      <w:divBdr>
                        <w:top w:val="none" w:sz="0" w:space="0" w:color="auto"/>
                        <w:left w:val="none" w:sz="0" w:space="0" w:color="auto"/>
                        <w:bottom w:val="none" w:sz="0" w:space="0" w:color="auto"/>
                        <w:right w:val="none" w:sz="0" w:space="0" w:color="auto"/>
                      </w:divBdr>
                    </w:div>
                    <w:div w:id="1601376533">
                      <w:marLeft w:val="0"/>
                      <w:marRight w:val="0"/>
                      <w:marTop w:val="0"/>
                      <w:marBottom w:val="0"/>
                      <w:divBdr>
                        <w:top w:val="none" w:sz="0" w:space="0" w:color="auto"/>
                        <w:left w:val="none" w:sz="0" w:space="0" w:color="auto"/>
                        <w:bottom w:val="none" w:sz="0" w:space="0" w:color="auto"/>
                        <w:right w:val="none" w:sz="0" w:space="0" w:color="auto"/>
                      </w:divBdr>
                    </w:div>
                    <w:div w:id="1905143943">
                      <w:marLeft w:val="0"/>
                      <w:marRight w:val="0"/>
                      <w:marTop w:val="0"/>
                      <w:marBottom w:val="0"/>
                      <w:divBdr>
                        <w:top w:val="none" w:sz="0" w:space="0" w:color="auto"/>
                        <w:left w:val="none" w:sz="0" w:space="0" w:color="auto"/>
                        <w:bottom w:val="none" w:sz="0" w:space="0" w:color="auto"/>
                        <w:right w:val="none" w:sz="0" w:space="0" w:color="auto"/>
                      </w:divBdr>
                    </w:div>
                    <w:div w:id="546264005">
                      <w:marLeft w:val="0"/>
                      <w:marRight w:val="0"/>
                      <w:marTop w:val="0"/>
                      <w:marBottom w:val="0"/>
                      <w:divBdr>
                        <w:top w:val="none" w:sz="0" w:space="0" w:color="auto"/>
                        <w:left w:val="none" w:sz="0" w:space="0" w:color="auto"/>
                        <w:bottom w:val="none" w:sz="0" w:space="0" w:color="auto"/>
                        <w:right w:val="none" w:sz="0" w:space="0" w:color="auto"/>
                      </w:divBdr>
                    </w:div>
                    <w:div w:id="1578439867">
                      <w:marLeft w:val="0"/>
                      <w:marRight w:val="0"/>
                      <w:marTop w:val="0"/>
                      <w:marBottom w:val="0"/>
                      <w:divBdr>
                        <w:top w:val="none" w:sz="0" w:space="0" w:color="auto"/>
                        <w:left w:val="none" w:sz="0" w:space="0" w:color="auto"/>
                        <w:bottom w:val="none" w:sz="0" w:space="0" w:color="auto"/>
                        <w:right w:val="none" w:sz="0" w:space="0" w:color="auto"/>
                      </w:divBdr>
                    </w:div>
                    <w:div w:id="16281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6443">
              <w:marLeft w:val="0"/>
              <w:marRight w:val="0"/>
              <w:marTop w:val="0"/>
              <w:marBottom w:val="0"/>
              <w:divBdr>
                <w:top w:val="none" w:sz="0" w:space="0" w:color="auto"/>
                <w:left w:val="none" w:sz="0" w:space="0" w:color="auto"/>
                <w:bottom w:val="none" w:sz="0" w:space="0" w:color="auto"/>
                <w:right w:val="none" w:sz="0" w:space="0" w:color="auto"/>
              </w:divBdr>
              <w:divsChild>
                <w:div w:id="54478200">
                  <w:marLeft w:val="0"/>
                  <w:marRight w:val="0"/>
                  <w:marTop w:val="0"/>
                  <w:marBottom w:val="0"/>
                  <w:divBdr>
                    <w:top w:val="none" w:sz="0" w:space="0" w:color="auto"/>
                    <w:left w:val="none" w:sz="0" w:space="0" w:color="auto"/>
                    <w:bottom w:val="none" w:sz="0" w:space="0" w:color="auto"/>
                    <w:right w:val="none" w:sz="0" w:space="0" w:color="auto"/>
                  </w:divBdr>
                  <w:divsChild>
                    <w:div w:id="1013650294">
                      <w:marLeft w:val="0"/>
                      <w:marRight w:val="0"/>
                      <w:marTop w:val="0"/>
                      <w:marBottom w:val="0"/>
                      <w:divBdr>
                        <w:top w:val="none" w:sz="0" w:space="0" w:color="auto"/>
                        <w:left w:val="none" w:sz="0" w:space="0" w:color="auto"/>
                        <w:bottom w:val="none" w:sz="0" w:space="0" w:color="auto"/>
                        <w:right w:val="none" w:sz="0" w:space="0" w:color="auto"/>
                      </w:divBdr>
                    </w:div>
                    <w:div w:id="1492136916">
                      <w:marLeft w:val="0"/>
                      <w:marRight w:val="0"/>
                      <w:marTop w:val="0"/>
                      <w:marBottom w:val="0"/>
                      <w:divBdr>
                        <w:top w:val="none" w:sz="0" w:space="0" w:color="auto"/>
                        <w:left w:val="none" w:sz="0" w:space="0" w:color="auto"/>
                        <w:bottom w:val="none" w:sz="0" w:space="0" w:color="auto"/>
                        <w:right w:val="none" w:sz="0" w:space="0" w:color="auto"/>
                      </w:divBdr>
                    </w:div>
                    <w:div w:id="357396020">
                      <w:marLeft w:val="0"/>
                      <w:marRight w:val="0"/>
                      <w:marTop w:val="0"/>
                      <w:marBottom w:val="0"/>
                      <w:divBdr>
                        <w:top w:val="none" w:sz="0" w:space="0" w:color="auto"/>
                        <w:left w:val="none" w:sz="0" w:space="0" w:color="auto"/>
                        <w:bottom w:val="none" w:sz="0" w:space="0" w:color="auto"/>
                        <w:right w:val="none" w:sz="0" w:space="0" w:color="auto"/>
                      </w:divBdr>
                    </w:div>
                    <w:div w:id="1768117847">
                      <w:marLeft w:val="0"/>
                      <w:marRight w:val="0"/>
                      <w:marTop w:val="0"/>
                      <w:marBottom w:val="0"/>
                      <w:divBdr>
                        <w:top w:val="none" w:sz="0" w:space="0" w:color="auto"/>
                        <w:left w:val="none" w:sz="0" w:space="0" w:color="auto"/>
                        <w:bottom w:val="none" w:sz="0" w:space="0" w:color="auto"/>
                        <w:right w:val="none" w:sz="0" w:space="0" w:color="auto"/>
                      </w:divBdr>
                    </w:div>
                    <w:div w:id="139347835">
                      <w:marLeft w:val="0"/>
                      <w:marRight w:val="0"/>
                      <w:marTop w:val="0"/>
                      <w:marBottom w:val="0"/>
                      <w:divBdr>
                        <w:top w:val="none" w:sz="0" w:space="0" w:color="auto"/>
                        <w:left w:val="none" w:sz="0" w:space="0" w:color="auto"/>
                        <w:bottom w:val="none" w:sz="0" w:space="0" w:color="auto"/>
                        <w:right w:val="none" w:sz="0" w:space="0" w:color="auto"/>
                      </w:divBdr>
                    </w:div>
                    <w:div w:id="872227308">
                      <w:marLeft w:val="0"/>
                      <w:marRight w:val="0"/>
                      <w:marTop w:val="0"/>
                      <w:marBottom w:val="0"/>
                      <w:divBdr>
                        <w:top w:val="none" w:sz="0" w:space="0" w:color="auto"/>
                        <w:left w:val="none" w:sz="0" w:space="0" w:color="auto"/>
                        <w:bottom w:val="none" w:sz="0" w:space="0" w:color="auto"/>
                        <w:right w:val="none" w:sz="0" w:space="0" w:color="auto"/>
                      </w:divBdr>
                    </w:div>
                    <w:div w:id="20975882">
                      <w:marLeft w:val="0"/>
                      <w:marRight w:val="0"/>
                      <w:marTop w:val="0"/>
                      <w:marBottom w:val="0"/>
                      <w:divBdr>
                        <w:top w:val="none" w:sz="0" w:space="0" w:color="auto"/>
                        <w:left w:val="none" w:sz="0" w:space="0" w:color="auto"/>
                        <w:bottom w:val="none" w:sz="0" w:space="0" w:color="auto"/>
                        <w:right w:val="none" w:sz="0" w:space="0" w:color="auto"/>
                      </w:divBdr>
                    </w:div>
                    <w:div w:id="510875647">
                      <w:marLeft w:val="0"/>
                      <w:marRight w:val="0"/>
                      <w:marTop w:val="0"/>
                      <w:marBottom w:val="0"/>
                      <w:divBdr>
                        <w:top w:val="none" w:sz="0" w:space="0" w:color="auto"/>
                        <w:left w:val="none" w:sz="0" w:space="0" w:color="auto"/>
                        <w:bottom w:val="none" w:sz="0" w:space="0" w:color="auto"/>
                        <w:right w:val="none" w:sz="0" w:space="0" w:color="auto"/>
                      </w:divBdr>
                    </w:div>
                    <w:div w:id="555236909">
                      <w:marLeft w:val="0"/>
                      <w:marRight w:val="0"/>
                      <w:marTop w:val="0"/>
                      <w:marBottom w:val="0"/>
                      <w:divBdr>
                        <w:top w:val="none" w:sz="0" w:space="0" w:color="auto"/>
                        <w:left w:val="none" w:sz="0" w:space="0" w:color="auto"/>
                        <w:bottom w:val="none" w:sz="0" w:space="0" w:color="auto"/>
                        <w:right w:val="none" w:sz="0" w:space="0" w:color="auto"/>
                      </w:divBdr>
                    </w:div>
                    <w:div w:id="1976064059">
                      <w:marLeft w:val="0"/>
                      <w:marRight w:val="0"/>
                      <w:marTop w:val="0"/>
                      <w:marBottom w:val="0"/>
                      <w:divBdr>
                        <w:top w:val="none" w:sz="0" w:space="0" w:color="auto"/>
                        <w:left w:val="none" w:sz="0" w:space="0" w:color="auto"/>
                        <w:bottom w:val="none" w:sz="0" w:space="0" w:color="auto"/>
                        <w:right w:val="none" w:sz="0" w:space="0" w:color="auto"/>
                      </w:divBdr>
                    </w:div>
                    <w:div w:id="1052726646">
                      <w:marLeft w:val="0"/>
                      <w:marRight w:val="0"/>
                      <w:marTop w:val="0"/>
                      <w:marBottom w:val="0"/>
                      <w:divBdr>
                        <w:top w:val="none" w:sz="0" w:space="0" w:color="auto"/>
                        <w:left w:val="none" w:sz="0" w:space="0" w:color="auto"/>
                        <w:bottom w:val="none" w:sz="0" w:space="0" w:color="auto"/>
                        <w:right w:val="none" w:sz="0" w:space="0" w:color="auto"/>
                      </w:divBdr>
                    </w:div>
                    <w:div w:id="4465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3757">
              <w:marLeft w:val="0"/>
              <w:marRight w:val="0"/>
              <w:marTop w:val="0"/>
              <w:marBottom w:val="0"/>
              <w:divBdr>
                <w:top w:val="none" w:sz="0" w:space="0" w:color="auto"/>
                <w:left w:val="none" w:sz="0" w:space="0" w:color="auto"/>
                <w:bottom w:val="none" w:sz="0" w:space="0" w:color="auto"/>
                <w:right w:val="none" w:sz="0" w:space="0" w:color="auto"/>
              </w:divBdr>
              <w:divsChild>
                <w:div w:id="1498231936">
                  <w:marLeft w:val="0"/>
                  <w:marRight w:val="0"/>
                  <w:marTop w:val="0"/>
                  <w:marBottom w:val="0"/>
                  <w:divBdr>
                    <w:top w:val="none" w:sz="0" w:space="0" w:color="auto"/>
                    <w:left w:val="none" w:sz="0" w:space="0" w:color="auto"/>
                    <w:bottom w:val="none" w:sz="0" w:space="0" w:color="auto"/>
                    <w:right w:val="none" w:sz="0" w:space="0" w:color="auto"/>
                  </w:divBdr>
                  <w:divsChild>
                    <w:div w:id="846209201">
                      <w:marLeft w:val="0"/>
                      <w:marRight w:val="0"/>
                      <w:marTop w:val="0"/>
                      <w:marBottom w:val="0"/>
                      <w:divBdr>
                        <w:top w:val="none" w:sz="0" w:space="0" w:color="auto"/>
                        <w:left w:val="none" w:sz="0" w:space="0" w:color="auto"/>
                        <w:bottom w:val="none" w:sz="0" w:space="0" w:color="auto"/>
                        <w:right w:val="none" w:sz="0" w:space="0" w:color="auto"/>
                      </w:divBdr>
                    </w:div>
                    <w:div w:id="612136167">
                      <w:marLeft w:val="0"/>
                      <w:marRight w:val="0"/>
                      <w:marTop w:val="0"/>
                      <w:marBottom w:val="0"/>
                      <w:divBdr>
                        <w:top w:val="none" w:sz="0" w:space="0" w:color="auto"/>
                        <w:left w:val="none" w:sz="0" w:space="0" w:color="auto"/>
                        <w:bottom w:val="none" w:sz="0" w:space="0" w:color="auto"/>
                        <w:right w:val="none" w:sz="0" w:space="0" w:color="auto"/>
                      </w:divBdr>
                    </w:div>
                    <w:div w:id="1842767847">
                      <w:marLeft w:val="0"/>
                      <w:marRight w:val="0"/>
                      <w:marTop w:val="0"/>
                      <w:marBottom w:val="0"/>
                      <w:divBdr>
                        <w:top w:val="none" w:sz="0" w:space="0" w:color="auto"/>
                        <w:left w:val="none" w:sz="0" w:space="0" w:color="auto"/>
                        <w:bottom w:val="none" w:sz="0" w:space="0" w:color="auto"/>
                        <w:right w:val="none" w:sz="0" w:space="0" w:color="auto"/>
                      </w:divBdr>
                    </w:div>
                    <w:div w:id="467480604">
                      <w:marLeft w:val="0"/>
                      <w:marRight w:val="0"/>
                      <w:marTop w:val="0"/>
                      <w:marBottom w:val="0"/>
                      <w:divBdr>
                        <w:top w:val="none" w:sz="0" w:space="0" w:color="auto"/>
                        <w:left w:val="none" w:sz="0" w:space="0" w:color="auto"/>
                        <w:bottom w:val="none" w:sz="0" w:space="0" w:color="auto"/>
                        <w:right w:val="none" w:sz="0" w:space="0" w:color="auto"/>
                      </w:divBdr>
                    </w:div>
                    <w:div w:id="695816100">
                      <w:marLeft w:val="0"/>
                      <w:marRight w:val="0"/>
                      <w:marTop w:val="0"/>
                      <w:marBottom w:val="0"/>
                      <w:divBdr>
                        <w:top w:val="none" w:sz="0" w:space="0" w:color="auto"/>
                        <w:left w:val="none" w:sz="0" w:space="0" w:color="auto"/>
                        <w:bottom w:val="none" w:sz="0" w:space="0" w:color="auto"/>
                        <w:right w:val="none" w:sz="0" w:space="0" w:color="auto"/>
                      </w:divBdr>
                    </w:div>
                    <w:div w:id="1241865967">
                      <w:marLeft w:val="0"/>
                      <w:marRight w:val="0"/>
                      <w:marTop w:val="0"/>
                      <w:marBottom w:val="0"/>
                      <w:divBdr>
                        <w:top w:val="none" w:sz="0" w:space="0" w:color="auto"/>
                        <w:left w:val="none" w:sz="0" w:space="0" w:color="auto"/>
                        <w:bottom w:val="none" w:sz="0" w:space="0" w:color="auto"/>
                        <w:right w:val="none" w:sz="0" w:space="0" w:color="auto"/>
                      </w:divBdr>
                    </w:div>
                    <w:div w:id="1920361509">
                      <w:marLeft w:val="0"/>
                      <w:marRight w:val="0"/>
                      <w:marTop w:val="0"/>
                      <w:marBottom w:val="0"/>
                      <w:divBdr>
                        <w:top w:val="none" w:sz="0" w:space="0" w:color="auto"/>
                        <w:left w:val="none" w:sz="0" w:space="0" w:color="auto"/>
                        <w:bottom w:val="none" w:sz="0" w:space="0" w:color="auto"/>
                        <w:right w:val="none" w:sz="0" w:space="0" w:color="auto"/>
                      </w:divBdr>
                    </w:div>
                    <w:div w:id="1887643469">
                      <w:marLeft w:val="0"/>
                      <w:marRight w:val="0"/>
                      <w:marTop w:val="0"/>
                      <w:marBottom w:val="0"/>
                      <w:divBdr>
                        <w:top w:val="none" w:sz="0" w:space="0" w:color="auto"/>
                        <w:left w:val="none" w:sz="0" w:space="0" w:color="auto"/>
                        <w:bottom w:val="none" w:sz="0" w:space="0" w:color="auto"/>
                        <w:right w:val="none" w:sz="0" w:space="0" w:color="auto"/>
                      </w:divBdr>
                    </w:div>
                    <w:div w:id="422380225">
                      <w:marLeft w:val="0"/>
                      <w:marRight w:val="0"/>
                      <w:marTop w:val="0"/>
                      <w:marBottom w:val="0"/>
                      <w:divBdr>
                        <w:top w:val="none" w:sz="0" w:space="0" w:color="auto"/>
                        <w:left w:val="none" w:sz="0" w:space="0" w:color="auto"/>
                        <w:bottom w:val="none" w:sz="0" w:space="0" w:color="auto"/>
                        <w:right w:val="none" w:sz="0" w:space="0" w:color="auto"/>
                      </w:divBdr>
                    </w:div>
                    <w:div w:id="1820923793">
                      <w:marLeft w:val="0"/>
                      <w:marRight w:val="0"/>
                      <w:marTop w:val="0"/>
                      <w:marBottom w:val="0"/>
                      <w:divBdr>
                        <w:top w:val="none" w:sz="0" w:space="0" w:color="auto"/>
                        <w:left w:val="none" w:sz="0" w:space="0" w:color="auto"/>
                        <w:bottom w:val="none" w:sz="0" w:space="0" w:color="auto"/>
                        <w:right w:val="none" w:sz="0" w:space="0" w:color="auto"/>
                      </w:divBdr>
                    </w:div>
                    <w:div w:id="1566603314">
                      <w:marLeft w:val="0"/>
                      <w:marRight w:val="0"/>
                      <w:marTop w:val="0"/>
                      <w:marBottom w:val="0"/>
                      <w:divBdr>
                        <w:top w:val="none" w:sz="0" w:space="0" w:color="auto"/>
                        <w:left w:val="none" w:sz="0" w:space="0" w:color="auto"/>
                        <w:bottom w:val="none" w:sz="0" w:space="0" w:color="auto"/>
                        <w:right w:val="none" w:sz="0" w:space="0" w:color="auto"/>
                      </w:divBdr>
                    </w:div>
                    <w:div w:id="465196295">
                      <w:marLeft w:val="0"/>
                      <w:marRight w:val="0"/>
                      <w:marTop w:val="0"/>
                      <w:marBottom w:val="0"/>
                      <w:divBdr>
                        <w:top w:val="none" w:sz="0" w:space="0" w:color="auto"/>
                        <w:left w:val="none" w:sz="0" w:space="0" w:color="auto"/>
                        <w:bottom w:val="none" w:sz="0" w:space="0" w:color="auto"/>
                        <w:right w:val="none" w:sz="0" w:space="0" w:color="auto"/>
                      </w:divBdr>
                    </w:div>
                    <w:div w:id="2122530111">
                      <w:marLeft w:val="0"/>
                      <w:marRight w:val="0"/>
                      <w:marTop w:val="0"/>
                      <w:marBottom w:val="0"/>
                      <w:divBdr>
                        <w:top w:val="none" w:sz="0" w:space="0" w:color="auto"/>
                        <w:left w:val="none" w:sz="0" w:space="0" w:color="auto"/>
                        <w:bottom w:val="none" w:sz="0" w:space="0" w:color="auto"/>
                        <w:right w:val="none" w:sz="0" w:space="0" w:color="auto"/>
                      </w:divBdr>
                    </w:div>
                    <w:div w:id="1834176313">
                      <w:marLeft w:val="0"/>
                      <w:marRight w:val="0"/>
                      <w:marTop w:val="0"/>
                      <w:marBottom w:val="0"/>
                      <w:divBdr>
                        <w:top w:val="none" w:sz="0" w:space="0" w:color="auto"/>
                        <w:left w:val="none" w:sz="0" w:space="0" w:color="auto"/>
                        <w:bottom w:val="none" w:sz="0" w:space="0" w:color="auto"/>
                        <w:right w:val="none" w:sz="0" w:space="0" w:color="auto"/>
                      </w:divBdr>
                    </w:div>
                    <w:div w:id="2022732447">
                      <w:marLeft w:val="0"/>
                      <w:marRight w:val="0"/>
                      <w:marTop w:val="0"/>
                      <w:marBottom w:val="0"/>
                      <w:divBdr>
                        <w:top w:val="none" w:sz="0" w:space="0" w:color="auto"/>
                        <w:left w:val="none" w:sz="0" w:space="0" w:color="auto"/>
                        <w:bottom w:val="none" w:sz="0" w:space="0" w:color="auto"/>
                        <w:right w:val="none" w:sz="0" w:space="0" w:color="auto"/>
                      </w:divBdr>
                    </w:div>
                    <w:div w:id="306446640">
                      <w:marLeft w:val="0"/>
                      <w:marRight w:val="0"/>
                      <w:marTop w:val="0"/>
                      <w:marBottom w:val="0"/>
                      <w:divBdr>
                        <w:top w:val="none" w:sz="0" w:space="0" w:color="auto"/>
                        <w:left w:val="none" w:sz="0" w:space="0" w:color="auto"/>
                        <w:bottom w:val="none" w:sz="0" w:space="0" w:color="auto"/>
                        <w:right w:val="none" w:sz="0" w:space="0" w:color="auto"/>
                      </w:divBdr>
                    </w:div>
                    <w:div w:id="1269698663">
                      <w:marLeft w:val="0"/>
                      <w:marRight w:val="0"/>
                      <w:marTop w:val="0"/>
                      <w:marBottom w:val="0"/>
                      <w:divBdr>
                        <w:top w:val="none" w:sz="0" w:space="0" w:color="auto"/>
                        <w:left w:val="none" w:sz="0" w:space="0" w:color="auto"/>
                        <w:bottom w:val="none" w:sz="0" w:space="0" w:color="auto"/>
                        <w:right w:val="none" w:sz="0" w:space="0" w:color="auto"/>
                      </w:divBdr>
                    </w:div>
                    <w:div w:id="1822847012">
                      <w:marLeft w:val="0"/>
                      <w:marRight w:val="0"/>
                      <w:marTop w:val="0"/>
                      <w:marBottom w:val="0"/>
                      <w:divBdr>
                        <w:top w:val="none" w:sz="0" w:space="0" w:color="auto"/>
                        <w:left w:val="none" w:sz="0" w:space="0" w:color="auto"/>
                        <w:bottom w:val="none" w:sz="0" w:space="0" w:color="auto"/>
                        <w:right w:val="none" w:sz="0" w:space="0" w:color="auto"/>
                      </w:divBdr>
                    </w:div>
                    <w:div w:id="201283362">
                      <w:marLeft w:val="0"/>
                      <w:marRight w:val="0"/>
                      <w:marTop w:val="0"/>
                      <w:marBottom w:val="0"/>
                      <w:divBdr>
                        <w:top w:val="none" w:sz="0" w:space="0" w:color="auto"/>
                        <w:left w:val="none" w:sz="0" w:space="0" w:color="auto"/>
                        <w:bottom w:val="none" w:sz="0" w:space="0" w:color="auto"/>
                        <w:right w:val="none" w:sz="0" w:space="0" w:color="auto"/>
                      </w:divBdr>
                    </w:div>
                    <w:div w:id="1035540492">
                      <w:marLeft w:val="0"/>
                      <w:marRight w:val="0"/>
                      <w:marTop w:val="0"/>
                      <w:marBottom w:val="0"/>
                      <w:divBdr>
                        <w:top w:val="none" w:sz="0" w:space="0" w:color="auto"/>
                        <w:left w:val="none" w:sz="0" w:space="0" w:color="auto"/>
                        <w:bottom w:val="none" w:sz="0" w:space="0" w:color="auto"/>
                        <w:right w:val="none" w:sz="0" w:space="0" w:color="auto"/>
                      </w:divBdr>
                    </w:div>
                    <w:div w:id="1578249266">
                      <w:marLeft w:val="0"/>
                      <w:marRight w:val="0"/>
                      <w:marTop w:val="0"/>
                      <w:marBottom w:val="0"/>
                      <w:divBdr>
                        <w:top w:val="none" w:sz="0" w:space="0" w:color="auto"/>
                        <w:left w:val="none" w:sz="0" w:space="0" w:color="auto"/>
                        <w:bottom w:val="none" w:sz="0" w:space="0" w:color="auto"/>
                        <w:right w:val="none" w:sz="0" w:space="0" w:color="auto"/>
                      </w:divBdr>
                    </w:div>
                    <w:div w:id="1340809259">
                      <w:marLeft w:val="0"/>
                      <w:marRight w:val="0"/>
                      <w:marTop w:val="0"/>
                      <w:marBottom w:val="0"/>
                      <w:divBdr>
                        <w:top w:val="none" w:sz="0" w:space="0" w:color="auto"/>
                        <w:left w:val="none" w:sz="0" w:space="0" w:color="auto"/>
                        <w:bottom w:val="none" w:sz="0" w:space="0" w:color="auto"/>
                        <w:right w:val="none" w:sz="0" w:space="0" w:color="auto"/>
                      </w:divBdr>
                    </w:div>
                    <w:div w:id="295843210">
                      <w:marLeft w:val="0"/>
                      <w:marRight w:val="0"/>
                      <w:marTop w:val="0"/>
                      <w:marBottom w:val="0"/>
                      <w:divBdr>
                        <w:top w:val="none" w:sz="0" w:space="0" w:color="auto"/>
                        <w:left w:val="none" w:sz="0" w:space="0" w:color="auto"/>
                        <w:bottom w:val="none" w:sz="0" w:space="0" w:color="auto"/>
                        <w:right w:val="none" w:sz="0" w:space="0" w:color="auto"/>
                      </w:divBdr>
                    </w:div>
                    <w:div w:id="2058506670">
                      <w:marLeft w:val="0"/>
                      <w:marRight w:val="0"/>
                      <w:marTop w:val="0"/>
                      <w:marBottom w:val="0"/>
                      <w:divBdr>
                        <w:top w:val="none" w:sz="0" w:space="0" w:color="auto"/>
                        <w:left w:val="none" w:sz="0" w:space="0" w:color="auto"/>
                        <w:bottom w:val="none" w:sz="0" w:space="0" w:color="auto"/>
                        <w:right w:val="none" w:sz="0" w:space="0" w:color="auto"/>
                      </w:divBdr>
                    </w:div>
                    <w:div w:id="1803189736">
                      <w:marLeft w:val="0"/>
                      <w:marRight w:val="0"/>
                      <w:marTop w:val="0"/>
                      <w:marBottom w:val="0"/>
                      <w:divBdr>
                        <w:top w:val="none" w:sz="0" w:space="0" w:color="auto"/>
                        <w:left w:val="none" w:sz="0" w:space="0" w:color="auto"/>
                        <w:bottom w:val="none" w:sz="0" w:space="0" w:color="auto"/>
                        <w:right w:val="none" w:sz="0" w:space="0" w:color="auto"/>
                      </w:divBdr>
                    </w:div>
                    <w:div w:id="624779561">
                      <w:marLeft w:val="0"/>
                      <w:marRight w:val="0"/>
                      <w:marTop w:val="0"/>
                      <w:marBottom w:val="0"/>
                      <w:divBdr>
                        <w:top w:val="none" w:sz="0" w:space="0" w:color="auto"/>
                        <w:left w:val="none" w:sz="0" w:space="0" w:color="auto"/>
                        <w:bottom w:val="none" w:sz="0" w:space="0" w:color="auto"/>
                        <w:right w:val="none" w:sz="0" w:space="0" w:color="auto"/>
                      </w:divBdr>
                    </w:div>
                    <w:div w:id="1726370293">
                      <w:marLeft w:val="0"/>
                      <w:marRight w:val="0"/>
                      <w:marTop w:val="0"/>
                      <w:marBottom w:val="0"/>
                      <w:divBdr>
                        <w:top w:val="none" w:sz="0" w:space="0" w:color="auto"/>
                        <w:left w:val="none" w:sz="0" w:space="0" w:color="auto"/>
                        <w:bottom w:val="none" w:sz="0" w:space="0" w:color="auto"/>
                        <w:right w:val="none" w:sz="0" w:space="0" w:color="auto"/>
                      </w:divBdr>
                    </w:div>
                    <w:div w:id="658505740">
                      <w:marLeft w:val="0"/>
                      <w:marRight w:val="0"/>
                      <w:marTop w:val="0"/>
                      <w:marBottom w:val="0"/>
                      <w:divBdr>
                        <w:top w:val="none" w:sz="0" w:space="0" w:color="auto"/>
                        <w:left w:val="none" w:sz="0" w:space="0" w:color="auto"/>
                        <w:bottom w:val="none" w:sz="0" w:space="0" w:color="auto"/>
                        <w:right w:val="none" w:sz="0" w:space="0" w:color="auto"/>
                      </w:divBdr>
                    </w:div>
                    <w:div w:id="214240072">
                      <w:marLeft w:val="0"/>
                      <w:marRight w:val="0"/>
                      <w:marTop w:val="0"/>
                      <w:marBottom w:val="0"/>
                      <w:divBdr>
                        <w:top w:val="none" w:sz="0" w:space="0" w:color="auto"/>
                        <w:left w:val="none" w:sz="0" w:space="0" w:color="auto"/>
                        <w:bottom w:val="none" w:sz="0" w:space="0" w:color="auto"/>
                        <w:right w:val="none" w:sz="0" w:space="0" w:color="auto"/>
                      </w:divBdr>
                    </w:div>
                    <w:div w:id="1003433480">
                      <w:marLeft w:val="0"/>
                      <w:marRight w:val="0"/>
                      <w:marTop w:val="0"/>
                      <w:marBottom w:val="0"/>
                      <w:divBdr>
                        <w:top w:val="none" w:sz="0" w:space="0" w:color="auto"/>
                        <w:left w:val="none" w:sz="0" w:space="0" w:color="auto"/>
                        <w:bottom w:val="none" w:sz="0" w:space="0" w:color="auto"/>
                        <w:right w:val="none" w:sz="0" w:space="0" w:color="auto"/>
                      </w:divBdr>
                    </w:div>
                    <w:div w:id="319969557">
                      <w:marLeft w:val="0"/>
                      <w:marRight w:val="0"/>
                      <w:marTop w:val="0"/>
                      <w:marBottom w:val="0"/>
                      <w:divBdr>
                        <w:top w:val="none" w:sz="0" w:space="0" w:color="auto"/>
                        <w:left w:val="none" w:sz="0" w:space="0" w:color="auto"/>
                        <w:bottom w:val="none" w:sz="0" w:space="0" w:color="auto"/>
                        <w:right w:val="none" w:sz="0" w:space="0" w:color="auto"/>
                      </w:divBdr>
                    </w:div>
                    <w:div w:id="1427115509">
                      <w:marLeft w:val="0"/>
                      <w:marRight w:val="0"/>
                      <w:marTop w:val="0"/>
                      <w:marBottom w:val="0"/>
                      <w:divBdr>
                        <w:top w:val="none" w:sz="0" w:space="0" w:color="auto"/>
                        <w:left w:val="none" w:sz="0" w:space="0" w:color="auto"/>
                        <w:bottom w:val="none" w:sz="0" w:space="0" w:color="auto"/>
                        <w:right w:val="none" w:sz="0" w:space="0" w:color="auto"/>
                      </w:divBdr>
                    </w:div>
                    <w:div w:id="1455905928">
                      <w:marLeft w:val="0"/>
                      <w:marRight w:val="0"/>
                      <w:marTop w:val="0"/>
                      <w:marBottom w:val="0"/>
                      <w:divBdr>
                        <w:top w:val="none" w:sz="0" w:space="0" w:color="auto"/>
                        <w:left w:val="none" w:sz="0" w:space="0" w:color="auto"/>
                        <w:bottom w:val="none" w:sz="0" w:space="0" w:color="auto"/>
                        <w:right w:val="none" w:sz="0" w:space="0" w:color="auto"/>
                      </w:divBdr>
                    </w:div>
                    <w:div w:id="193619823">
                      <w:marLeft w:val="0"/>
                      <w:marRight w:val="0"/>
                      <w:marTop w:val="0"/>
                      <w:marBottom w:val="0"/>
                      <w:divBdr>
                        <w:top w:val="none" w:sz="0" w:space="0" w:color="auto"/>
                        <w:left w:val="none" w:sz="0" w:space="0" w:color="auto"/>
                        <w:bottom w:val="none" w:sz="0" w:space="0" w:color="auto"/>
                        <w:right w:val="none" w:sz="0" w:space="0" w:color="auto"/>
                      </w:divBdr>
                    </w:div>
                    <w:div w:id="2117404815">
                      <w:marLeft w:val="0"/>
                      <w:marRight w:val="0"/>
                      <w:marTop w:val="0"/>
                      <w:marBottom w:val="0"/>
                      <w:divBdr>
                        <w:top w:val="none" w:sz="0" w:space="0" w:color="auto"/>
                        <w:left w:val="none" w:sz="0" w:space="0" w:color="auto"/>
                        <w:bottom w:val="none" w:sz="0" w:space="0" w:color="auto"/>
                        <w:right w:val="none" w:sz="0" w:space="0" w:color="auto"/>
                      </w:divBdr>
                    </w:div>
                    <w:div w:id="324629549">
                      <w:marLeft w:val="0"/>
                      <w:marRight w:val="0"/>
                      <w:marTop w:val="0"/>
                      <w:marBottom w:val="0"/>
                      <w:divBdr>
                        <w:top w:val="none" w:sz="0" w:space="0" w:color="auto"/>
                        <w:left w:val="none" w:sz="0" w:space="0" w:color="auto"/>
                        <w:bottom w:val="none" w:sz="0" w:space="0" w:color="auto"/>
                        <w:right w:val="none" w:sz="0" w:space="0" w:color="auto"/>
                      </w:divBdr>
                    </w:div>
                    <w:div w:id="439373550">
                      <w:marLeft w:val="0"/>
                      <w:marRight w:val="0"/>
                      <w:marTop w:val="0"/>
                      <w:marBottom w:val="0"/>
                      <w:divBdr>
                        <w:top w:val="none" w:sz="0" w:space="0" w:color="auto"/>
                        <w:left w:val="none" w:sz="0" w:space="0" w:color="auto"/>
                        <w:bottom w:val="none" w:sz="0" w:space="0" w:color="auto"/>
                        <w:right w:val="none" w:sz="0" w:space="0" w:color="auto"/>
                      </w:divBdr>
                    </w:div>
                    <w:div w:id="557403323">
                      <w:marLeft w:val="0"/>
                      <w:marRight w:val="0"/>
                      <w:marTop w:val="0"/>
                      <w:marBottom w:val="0"/>
                      <w:divBdr>
                        <w:top w:val="none" w:sz="0" w:space="0" w:color="auto"/>
                        <w:left w:val="none" w:sz="0" w:space="0" w:color="auto"/>
                        <w:bottom w:val="none" w:sz="0" w:space="0" w:color="auto"/>
                        <w:right w:val="none" w:sz="0" w:space="0" w:color="auto"/>
                      </w:divBdr>
                    </w:div>
                    <w:div w:id="737823415">
                      <w:marLeft w:val="0"/>
                      <w:marRight w:val="0"/>
                      <w:marTop w:val="0"/>
                      <w:marBottom w:val="0"/>
                      <w:divBdr>
                        <w:top w:val="none" w:sz="0" w:space="0" w:color="auto"/>
                        <w:left w:val="none" w:sz="0" w:space="0" w:color="auto"/>
                        <w:bottom w:val="none" w:sz="0" w:space="0" w:color="auto"/>
                        <w:right w:val="none" w:sz="0" w:space="0" w:color="auto"/>
                      </w:divBdr>
                    </w:div>
                    <w:div w:id="925578005">
                      <w:marLeft w:val="0"/>
                      <w:marRight w:val="0"/>
                      <w:marTop w:val="0"/>
                      <w:marBottom w:val="0"/>
                      <w:divBdr>
                        <w:top w:val="none" w:sz="0" w:space="0" w:color="auto"/>
                        <w:left w:val="none" w:sz="0" w:space="0" w:color="auto"/>
                        <w:bottom w:val="none" w:sz="0" w:space="0" w:color="auto"/>
                        <w:right w:val="none" w:sz="0" w:space="0" w:color="auto"/>
                      </w:divBdr>
                    </w:div>
                    <w:div w:id="1452170337">
                      <w:marLeft w:val="0"/>
                      <w:marRight w:val="0"/>
                      <w:marTop w:val="0"/>
                      <w:marBottom w:val="0"/>
                      <w:divBdr>
                        <w:top w:val="none" w:sz="0" w:space="0" w:color="auto"/>
                        <w:left w:val="none" w:sz="0" w:space="0" w:color="auto"/>
                        <w:bottom w:val="none" w:sz="0" w:space="0" w:color="auto"/>
                        <w:right w:val="none" w:sz="0" w:space="0" w:color="auto"/>
                      </w:divBdr>
                    </w:div>
                    <w:div w:id="863135499">
                      <w:marLeft w:val="0"/>
                      <w:marRight w:val="0"/>
                      <w:marTop w:val="0"/>
                      <w:marBottom w:val="0"/>
                      <w:divBdr>
                        <w:top w:val="none" w:sz="0" w:space="0" w:color="auto"/>
                        <w:left w:val="none" w:sz="0" w:space="0" w:color="auto"/>
                        <w:bottom w:val="none" w:sz="0" w:space="0" w:color="auto"/>
                        <w:right w:val="none" w:sz="0" w:space="0" w:color="auto"/>
                      </w:divBdr>
                    </w:div>
                    <w:div w:id="1441148827">
                      <w:marLeft w:val="0"/>
                      <w:marRight w:val="0"/>
                      <w:marTop w:val="0"/>
                      <w:marBottom w:val="0"/>
                      <w:divBdr>
                        <w:top w:val="none" w:sz="0" w:space="0" w:color="auto"/>
                        <w:left w:val="none" w:sz="0" w:space="0" w:color="auto"/>
                        <w:bottom w:val="none" w:sz="0" w:space="0" w:color="auto"/>
                        <w:right w:val="none" w:sz="0" w:space="0" w:color="auto"/>
                      </w:divBdr>
                    </w:div>
                    <w:div w:id="1308969126">
                      <w:marLeft w:val="0"/>
                      <w:marRight w:val="0"/>
                      <w:marTop w:val="0"/>
                      <w:marBottom w:val="0"/>
                      <w:divBdr>
                        <w:top w:val="none" w:sz="0" w:space="0" w:color="auto"/>
                        <w:left w:val="none" w:sz="0" w:space="0" w:color="auto"/>
                        <w:bottom w:val="none" w:sz="0" w:space="0" w:color="auto"/>
                        <w:right w:val="none" w:sz="0" w:space="0" w:color="auto"/>
                      </w:divBdr>
                    </w:div>
                    <w:div w:id="936406026">
                      <w:marLeft w:val="0"/>
                      <w:marRight w:val="0"/>
                      <w:marTop w:val="0"/>
                      <w:marBottom w:val="0"/>
                      <w:divBdr>
                        <w:top w:val="none" w:sz="0" w:space="0" w:color="auto"/>
                        <w:left w:val="none" w:sz="0" w:space="0" w:color="auto"/>
                        <w:bottom w:val="none" w:sz="0" w:space="0" w:color="auto"/>
                        <w:right w:val="none" w:sz="0" w:space="0" w:color="auto"/>
                      </w:divBdr>
                    </w:div>
                    <w:div w:id="1816099308">
                      <w:marLeft w:val="0"/>
                      <w:marRight w:val="0"/>
                      <w:marTop w:val="0"/>
                      <w:marBottom w:val="0"/>
                      <w:divBdr>
                        <w:top w:val="none" w:sz="0" w:space="0" w:color="auto"/>
                        <w:left w:val="none" w:sz="0" w:space="0" w:color="auto"/>
                        <w:bottom w:val="none" w:sz="0" w:space="0" w:color="auto"/>
                        <w:right w:val="none" w:sz="0" w:space="0" w:color="auto"/>
                      </w:divBdr>
                    </w:div>
                    <w:div w:id="161434518">
                      <w:marLeft w:val="0"/>
                      <w:marRight w:val="0"/>
                      <w:marTop w:val="0"/>
                      <w:marBottom w:val="0"/>
                      <w:divBdr>
                        <w:top w:val="none" w:sz="0" w:space="0" w:color="auto"/>
                        <w:left w:val="none" w:sz="0" w:space="0" w:color="auto"/>
                        <w:bottom w:val="none" w:sz="0" w:space="0" w:color="auto"/>
                        <w:right w:val="none" w:sz="0" w:space="0" w:color="auto"/>
                      </w:divBdr>
                    </w:div>
                    <w:div w:id="1383094319">
                      <w:marLeft w:val="0"/>
                      <w:marRight w:val="0"/>
                      <w:marTop w:val="0"/>
                      <w:marBottom w:val="0"/>
                      <w:divBdr>
                        <w:top w:val="none" w:sz="0" w:space="0" w:color="auto"/>
                        <w:left w:val="none" w:sz="0" w:space="0" w:color="auto"/>
                        <w:bottom w:val="none" w:sz="0" w:space="0" w:color="auto"/>
                        <w:right w:val="none" w:sz="0" w:space="0" w:color="auto"/>
                      </w:divBdr>
                    </w:div>
                    <w:div w:id="1798332169">
                      <w:marLeft w:val="0"/>
                      <w:marRight w:val="0"/>
                      <w:marTop w:val="0"/>
                      <w:marBottom w:val="0"/>
                      <w:divBdr>
                        <w:top w:val="none" w:sz="0" w:space="0" w:color="auto"/>
                        <w:left w:val="none" w:sz="0" w:space="0" w:color="auto"/>
                        <w:bottom w:val="none" w:sz="0" w:space="0" w:color="auto"/>
                        <w:right w:val="none" w:sz="0" w:space="0" w:color="auto"/>
                      </w:divBdr>
                    </w:div>
                    <w:div w:id="160321298">
                      <w:marLeft w:val="0"/>
                      <w:marRight w:val="0"/>
                      <w:marTop w:val="0"/>
                      <w:marBottom w:val="0"/>
                      <w:divBdr>
                        <w:top w:val="none" w:sz="0" w:space="0" w:color="auto"/>
                        <w:left w:val="none" w:sz="0" w:space="0" w:color="auto"/>
                        <w:bottom w:val="none" w:sz="0" w:space="0" w:color="auto"/>
                        <w:right w:val="none" w:sz="0" w:space="0" w:color="auto"/>
                      </w:divBdr>
                    </w:div>
                    <w:div w:id="322514069">
                      <w:marLeft w:val="0"/>
                      <w:marRight w:val="0"/>
                      <w:marTop w:val="0"/>
                      <w:marBottom w:val="0"/>
                      <w:divBdr>
                        <w:top w:val="none" w:sz="0" w:space="0" w:color="auto"/>
                        <w:left w:val="none" w:sz="0" w:space="0" w:color="auto"/>
                        <w:bottom w:val="none" w:sz="0" w:space="0" w:color="auto"/>
                        <w:right w:val="none" w:sz="0" w:space="0" w:color="auto"/>
                      </w:divBdr>
                    </w:div>
                    <w:div w:id="996809980">
                      <w:marLeft w:val="0"/>
                      <w:marRight w:val="0"/>
                      <w:marTop w:val="0"/>
                      <w:marBottom w:val="0"/>
                      <w:divBdr>
                        <w:top w:val="none" w:sz="0" w:space="0" w:color="auto"/>
                        <w:left w:val="none" w:sz="0" w:space="0" w:color="auto"/>
                        <w:bottom w:val="none" w:sz="0" w:space="0" w:color="auto"/>
                        <w:right w:val="none" w:sz="0" w:space="0" w:color="auto"/>
                      </w:divBdr>
                    </w:div>
                    <w:div w:id="1664116860">
                      <w:marLeft w:val="0"/>
                      <w:marRight w:val="0"/>
                      <w:marTop w:val="0"/>
                      <w:marBottom w:val="0"/>
                      <w:divBdr>
                        <w:top w:val="none" w:sz="0" w:space="0" w:color="auto"/>
                        <w:left w:val="none" w:sz="0" w:space="0" w:color="auto"/>
                        <w:bottom w:val="none" w:sz="0" w:space="0" w:color="auto"/>
                        <w:right w:val="none" w:sz="0" w:space="0" w:color="auto"/>
                      </w:divBdr>
                    </w:div>
                    <w:div w:id="1086732094">
                      <w:marLeft w:val="0"/>
                      <w:marRight w:val="0"/>
                      <w:marTop w:val="0"/>
                      <w:marBottom w:val="0"/>
                      <w:divBdr>
                        <w:top w:val="none" w:sz="0" w:space="0" w:color="auto"/>
                        <w:left w:val="none" w:sz="0" w:space="0" w:color="auto"/>
                        <w:bottom w:val="none" w:sz="0" w:space="0" w:color="auto"/>
                        <w:right w:val="none" w:sz="0" w:space="0" w:color="auto"/>
                      </w:divBdr>
                    </w:div>
                    <w:div w:id="35744642">
                      <w:marLeft w:val="0"/>
                      <w:marRight w:val="0"/>
                      <w:marTop w:val="0"/>
                      <w:marBottom w:val="0"/>
                      <w:divBdr>
                        <w:top w:val="none" w:sz="0" w:space="0" w:color="auto"/>
                        <w:left w:val="none" w:sz="0" w:space="0" w:color="auto"/>
                        <w:bottom w:val="none" w:sz="0" w:space="0" w:color="auto"/>
                        <w:right w:val="none" w:sz="0" w:space="0" w:color="auto"/>
                      </w:divBdr>
                    </w:div>
                    <w:div w:id="1173371380">
                      <w:marLeft w:val="0"/>
                      <w:marRight w:val="0"/>
                      <w:marTop w:val="0"/>
                      <w:marBottom w:val="0"/>
                      <w:divBdr>
                        <w:top w:val="none" w:sz="0" w:space="0" w:color="auto"/>
                        <w:left w:val="none" w:sz="0" w:space="0" w:color="auto"/>
                        <w:bottom w:val="none" w:sz="0" w:space="0" w:color="auto"/>
                        <w:right w:val="none" w:sz="0" w:space="0" w:color="auto"/>
                      </w:divBdr>
                    </w:div>
                    <w:div w:id="1126005948">
                      <w:marLeft w:val="0"/>
                      <w:marRight w:val="0"/>
                      <w:marTop w:val="0"/>
                      <w:marBottom w:val="0"/>
                      <w:divBdr>
                        <w:top w:val="none" w:sz="0" w:space="0" w:color="auto"/>
                        <w:left w:val="none" w:sz="0" w:space="0" w:color="auto"/>
                        <w:bottom w:val="none" w:sz="0" w:space="0" w:color="auto"/>
                        <w:right w:val="none" w:sz="0" w:space="0" w:color="auto"/>
                      </w:divBdr>
                    </w:div>
                    <w:div w:id="1681808905">
                      <w:marLeft w:val="0"/>
                      <w:marRight w:val="0"/>
                      <w:marTop w:val="0"/>
                      <w:marBottom w:val="0"/>
                      <w:divBdr>
                        <w:top w:val="none" w:sz="0" w:space="0" w:color="auto"/>
                        <w:left w:val="none" w:sz="0" w:space="0" w:color="auto"/>
                        <w:bottom w:val="none" w:sz="0" w:space="0" w:color="auto"/>
                        <w:right w:val="none" w:sz="0" w:space="0" w:color="auto"/>
                      </w:divBdr>
                    </w:div>
                    <w:div w:id="1654986530">
                      <w:marLeft w:val="0"/>
                      <w:marRight w:val="0"/>
                      <w:marTop w:val="0"/>
                      <w:marBottom w:val="0"/>
                      <w:divBdr>
                        <w:top w:val="none" w:sz="0" w:space="0" w:color="auto"/>
                        <w:left w:val="none" w:sz="0" w:space="0" w:color="auto"/>
                        <w:bottom w:val="none" w:sz="0" w:space="0" w:color="auto"/>
                        <w:right w:val="none" w:sz="0" w:space="0" w:color="auto"/>
                      </w:divBdr>
                    </w:div>
                    <w:div w:id="1243369852">
                      <w:marLeft w:val="0"/>
                      <w:marRight w:val="0"/>
                      <w:marTop w:val="0"/>
                      <w:marBottom w:val="0"/>
                      <w:divBdr>
                        <w:top w:val="none" w:sz="0" w:space="0" w:color="auto"/>
                        <w:left w:val="none" w:sz="0" w:space="0" w:color="auto"/>
                        <w:bottom w:val="none" w:sz="0" w:space="0" w:color="auto"/>
                        <w:right w:val="none" w:sz="0" w:space="0" w:color="auto"/>
                      </w:divBdr>
                    </w:div>
                    <w:div w:id="1267540120">
                      <w:marLeft w:val="0"/>
                      <w:marRight w:val="0"/>
                      <w:marTop w:val="0"/>
                      <w:marBottom w:val="0"/>
                      <w:divBdr>
                        <w:top w:val="none" w:sz="0" w:space="0" w:color="auto"/>
                        <w:left w:val="none" w:sz="0" w:space="0" w:color="auto"/>
                        <w:bottom w:val="none" w:sz="0" w:space="0" w:color="auto"/>
                        <w:right w:val="none" w:sz="0" w:space="0" w:color="auto"/>
                      </w:divBdr>
                    </w:div>
                    <w:div w:id="8669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31881">
      <w:bodyDiv w:val="1"/>
      <w:marLeft w:val="0"/>
      <w:marRight w:val="0"/>
      <w:marTop w:val="0"/>
      <w:marBottom w:val="0"/>
      <w:divBdr>
        <w:top w:val="none" w:sz="0" w:space="0" w:color="auto"/>
        <w:left w:val="none" w:sz="0" w:space="0" w:color="auto"/>
        <w:bottom w:val="none" w:sz="0" w:space="0" w:color="auto"/>
        <w:right w:val="none" w:sz="0" w:space="0" w:color="auto"/>
      </w:divBdr>
      <w:divsChild>
        <w:div w:id="2109890932">
          <w:marLeft w:val="0"/>
          <w:marRight w:val="0"/>
          <w:marTop w:val="0"/>
          <w:marBottom w:val="0"/>
          <w:divBdr>
            <w:top w:val="none" w:sz="0" w:space="0" w:color="auto"/>
            <w:left w:val="none" w:sz="0" w:space="0" w:color="auto"/>
            <w:bottom w:val="none" w:sz="0" w:space="0" w:color="auto"/>
            <w:right w:val="none" w:sz="0" w:space="0" w:color="auto"/>
          </w:divBdr>
          <w:divsChild>
            <w:div w:id="507911633">
              <w:marLeft w:val="0"/>
              <w:marRight w:val="0"/>
              <w:marTop w:val="0"/>
              <w:marBottom w:val="0"/>
              <w:divBdr>
                <w:top w:val="none" w:sz="0" w:space="0" w:color="auto"/>
                <w:left w:val="none" w:sz="0" w:space="0" w:color="auto"/>
                <w:bottom w:val="none" w:sz="0" w:space="0" w:color="auto"/>
                <w:right w:val="none" w:sz="0" w:space="0" w:color="auto"/>
              </w:divBdr>
              <w:divsChild>
                <w:div w:id="242834895">
                  <w:marLeft w:val="0"/>
                  <w:marRight w:val="0"/>
                  <w:marTop w:val="0"/>
                  <w:marBottom w:val="0"/>
                  <w:divBdr>
                    <w:top w:val="none" w:sz="0" w:space="0" w:color="auto"/>
                    <w:left w:val="none" w:sz="0" w:space="0" w:color="auto"/>
                    <w:bottom w:val="none" w:sz="0" w:space="0" w:color="auto"/>
                    <w:right w:val="none" w:sz="0" w:space="0" w:color="auto"/>
                  </w:divBdr>
                </w:div>
                <w:div w:id="1015808779">
                  <w:marLeft w:val="0"/>
                  <w:marRight w:val="0"/>
                  <w:marTop w:val="0"/>
                  <w:marBottom w:val="0"/>
                  <w:divBdr>
                    <w:top w:val="none" w:sz="0" w:space="0" w:color="auto"/>
                    <w:left w:val="none" w:sz="0" w:space="0" w:color="auto"/>
                    <w:bottom w:val="none" w:sz="0" w:space="0" w:color="auto"/>
                    <w:right w:val="none" w:sz="0" w:space="0" w:color="auto"/>
                  </w:divBdr>
                  <w:divsChild>
                    <w:div w:id="1697849901">
                      <w:marLeft w:val="0"/>
                      <w:marRight w:val="0"/>
                      <w:marTop w:val="0"/>
                      <w:marBottom w:val="0"/>
                      <w:divBdr>
                        <w:top w:val="none" w:sz="0" w:space="0" w:color="auto"/>
                        <w:left w:val="none" w:sz="0" w:space="0" w:color="auto"/>
                        <w:bottom w:val="none" w:sz="0" w:space="0" w:color="auto"/>
                        <w:right w:val="none" w:sz="0" w:space="0" w:color="auto"/>
                      </w:divBdr>
                    </w:div>
                  </w:divsChild>
                </w:div>
                <w:div w:id="1214075281">
                  <w:marLeft w:val="0"/>
                  <w:marRight w:val="0"/>
                  <w:marTop w:val="0"/>
                  <w:marBottom w:val="0"/>
                  <w:divBdr>
                    <w:top w:val="none" w:sz="0" w:space="0" w:color="auto"/>
                    <w:left w:val="none" w:sz="0" w:space="0" w:color="auto"/>
                    <w:bottom w:val="none" w:sz="0" w:space="0" w:color="auto"/>
                    <w:right w:val="none" w:sz="0" w:space="0" w:color="auto"/>
                  </w:divBdr>
                </w:div>
                <w:div w:id="1506480362">
                  <w:marLeft w:val="0"/>
                  <w:marRight w:val="0"/>
                  <w:marTop w:val="0"/>
                  <w:marBottom w:val="0"/>
                  <w:divBdr>
                    <w:top w:val="none" w:sz="0" w:space="0" w:color="auto"/>
                    <w:left w:val="none" w:sz="0" w:space="0" w:color="auto"/>
                    <w:bottom w:val="none" w:sz="0" w:space="0" w:color="auto"/>
                    <w:right w:val="none" w:sz="0" w:space="0" w:color="auto"/>
                  </w:divBdr>
                </w:div>
                <w:div w:id="2142917100">
                  <w:marLeft w:val="0"/>
                  <w:marRight w:val="0"/>
                  <w:marTop w:val="0"/>
                  <w:marBottom w:val="0"/>
                  <w:divBdr>
                    <w:top w:val="none" w:sz="0" w:space="0" w:color="auto"/>
                    <w:left w:val="none" w:sz="0" w:space="0" w:color="auto"/>
                    <w:bottom w:val="none" w:sz="0" w:space="0" w:color="auto"/>
                    <w:right w:val="none" w:sz="0" w:space="0" w:color="auto"/>
                  </w:divBdr>
                </w:div>
                <w:div w:id="1992175891">
                  <w:marLeft w:val="0"/>
                  <w:marRight w:val="0"/>
                  <w:marTop w:val="0"/>
                  <w:marBottom w:val="0"/>
                  <w:divBdr>
                    <w:top w:val="none" w:sz="0" w:space="0" w:color="auto"/>
                    <w:left w:val="none" w:sz="0" w:space="0" w:color="auto"/>
                    <w:bottom w:val="none" w:sz="0" w:space="0" w:color="auto"/>
                    <w:right w:val="none" w:sz="0" w:space="0" w:color="auto"/>
                  </w:divBdr>
                  <w:divsChild>
                    <w:div w:id="1905332852">
                      <w:marLeft w:val="0"/>
                      <w:marRight w:val="0"/>
                      <w:marTop w:val="0"/>
                      <w:marBottom w:val="0"/>
                      <w:divBdr>
                        <w:top w:val="none" w:sz="0" w:space="0" w:color="auto"/>
                        <w:left w:val="none" w:sz="0" w:space="0" w:color="auto"/>
                        <w:bottom w:val="none" w:sz="0" w:space="0" w:color="auto"/>
                        <w:right w:val="none" w:sz="0" w:space="0" w:color="auto"/>
                      </w:divBdr>
                    </w:div>
                  </w:divsChild>
                </w:div>
                <w:div w:id="1699964512">
                  <w:marLeft w:val="0"/>
                  <w:marRight w:val="0"/>
                  <w:marTop w:val="0"/>
                  <w:marBottom w:val="0"/>
                  <w:divBdr>
                    <w:top w:val="none" w:sz="0" w:space="0" w:color="auto"/>
                    <w:left w:val="none" w:sz="0" w:space="0" w:color="auto"/>
                    <w:bottom w:val="none" w:sz="0" w:space="0" w:color="auto"/>
                    <w:right w:val="none" w:sz="0" w:space="0" w:color="auto"/>
                  </w:divBdr>
                  <w:divsChild>
                    <w:div w:id="10540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7462">
          <w:marLeft w:val="0"/>
          <w:marRight w:val="0"/>
          <w:marTop w:val="0"/>
          <w:marBottom w:val="0"/>
          <w:divBdr>
            <w:top w:val="single" w:sz="6" w:space="15" w:color="E1E1E1"/>
            <w:left w:val="single" w:sz="6" w:space="15" w:color="E1E1E1"/>
            <w:bottom w:val="single" w:sz="6" w:space="15" w:color="E1E1E1"/>
            <w:right w:val="single" w:sz="6" w:space="15" w:color="E1E1E1"/>
          </w:divBdr>
        </w:div>
        <w:div w:id="1516727967">
          <w:marLeft w:val="0"/>
          <w:marRight w:val="0"/>
          <w:marTop w:val="0"/>
          <w:marBottom w:val="0"/>
          <w:divBdr>
            <w:top w:val="none" w:sz="0" w:space="0" w:color="auto"/>
            <w:left w:val="none" w:sz="0" w:space="0" w:color="auto"/>
            <w:bottom w:val="none" w:sz="0" w:space="0" w:color="auto"/>
            <w:right w:val="none" w:sz="0" w:space="0" w:color="auto"/>
          </w:divBdr>
          <w:divsChild>
            <w:div w:id="773355724">
              <w:marLeft w:val="0"/>
              <w:marRight w:val="0"/>
              <w:marTop w:val="0"/>
              <w:marBottom w:val="0"/>
              <w:divBdr>
                <w:top w:val="none" w:sz="0" w:space="0" w:color="auto"/>
                <w:left w:val="none" w:sz="0" w:space="0" w:color="auto"/>
                <w:bottom w:val="none" w:sz="0" w:space="0" w:color="auto"/>
                <w:right w:val="none" w:sz="0" w:space="0" w:color="auto"/>
              </w:divBdr>
              <w:divsChild>
                <w:div w:id="110974259">
                  <w:marLeft w:val="0"/>
                  <w:marRight w:val="0"/>
                  <w:marTop w:val="0"/>
                  <w:marBottom w:val="0"/>
                  <w:divBdr>
                    <w:top w:val="none" w:sz="0" w:space="0" w:color="auto"/>
                    <w:left w:val="none" w:sz="0" w:space="0" w:color="auto"/>
                    <w:bottom w:val="none" w:sz="0" w:space="0" w:color="auto"/>
                    <w:right w:val="none" w:sz="0" w:space="0" w:color="auto"/>
                  </w:divBdr>
                  <w:divsChild>
                    <w:div w:id="688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2827">
              <w:marLeft w:val="0"/>
              <w:marRight w:val="0"/>
              <w:marTop w:val="0"/>
              <w:marBottom w:val="0"/>
              <w:divBdr>
                <w:top w:val="none" w:sz="0" w:space="0" w:color="auto"/>
                <w:left w:val="none" w:sz="0" w:space="0" w:color="auto"/>
                <w:bottom w:val="none" w:sz="0" w:space="0" w:color="auto"/>
                <w:right w:val="none" w:sz="0" w:space="0" w:color="auto"/>
              </w:divBdr>
              <w:divsChild>
                <w:div w:id="1200434432">
                  <w:marLeft w:val="0"/>
                  <w:marRight w:val="0"/>
                  <w:marTop w:val="0"/>
                  <w:marBottom w:val="0"/>
                  <w:divBdr>
                    <w:top w:val="none" w:sz="0" w:space="0" w:color="auto"/>
                    <w:left w:val="none" w:sz="0" w:space="0" w:color="auto"/>
                    <w:bottom w:val="none" w:sz="0" w:space="0" w:color="auto"/>
                    <w:right w:val="none" w:sz="0" w:space="0" w:color="auto"/>
                  </w:divBdr>
                  <w:divsChild>
                    <w:div w:id="665131265">
                      <w:marLeft w:val="0"/>
                      <w:marRight w:val="0"/>
                      <w:marTop w:val="0"/>
                      <w:marBottom w:val="0"/>
                      <w:divBdr>
                        <w:top w:val="none" w:sz="0" w:space="0" w:color="auto"/>
                        <w:left w:val="none" w:sz="0" w:space="0" w:color="auto"/>
                        <w:bottom w:val="none" w:sz="0" w:space="0" w:color="auto"/>
                        <w:right w:val="none" w:sz="0" w:space="0" w:color="auto"/>
                      </w:divBdr>
                      <w:divsChild>
                        <w:div w:id="11657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6309">
              <w:marLeft w:val="0"/>
              <w:marRight w:val="0"/>
              <w:marTop w:val="0"/>
              <w:marBottom w:val="0"/>
              <w:divBdr>
                <w:top w:val="none" w:sz="0" w:space="0" w:color="auto"/>
                <w:left w:val="none" w:sz="0" w:space="0" w:color="auto"/>
                <w:bottom w:val="none" w:sz="0" w:space="0" w:color="auto"/>
                <w:right w:val="none" w:sz="0" w:space="0" w:color="auto"/>
              </w:divBdr>
              <w:divsChild>
                <w:div w:id="1793205858">
                  <w:marLeft w:val="0"/>
                  <w:marRight w:val="0"/>
                  <w:marTop w:val="0"/>
                  <w:marBottom w:val="0"/>
                  <w:divBdr>
                    <w:top w:val="none" w:sz="0" w:space="0" w:color="auto"/>
                    <w:left w:val="none" w:sz="0" w:space="0" w:color="auto"/>
                    <w:bottom w:val="none" w:sz="0" w:space="0" w:color="auto"/>
                    <w:right w:val="none" w:sz="0" w:space="0" w:color="auto"/>
                  </w:divBdr>
                  <w:divsChild>
                    <w:div w:id="1843398726">
                      <w:marLeft w:val="0"/>
                      <w:marRight w:val="0"/>
                      <w:marTop w:val="0"/>
                      <w:marBottom w:val="0"/>
                      <w:divBdr>
                        <w:top w:val="none" w:sz="0" w:space="0" w:color="auto"/>
                        <w:left w:val="none" w:sz="0" w:space="0" w:color="auto"/>
                        <w:bottom w:val="none" w:sz="0" w:space="0" w:color="auto"/>
                        <w:right w:val="none" w:sz="0" w:space="0" w:color="auto"/>
                      </w:divBdr>
                      <w:divsChild>
                        <w:div w:id="14437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3561">
              <w:marLeft w:val="0"/>
              <w:marRight w:val="0"/>
              <w:marTop w:val="0"/>
              <w:marBottom w:val="0"/>
              <w:divBdr>
                <w:top w:val="none" w:sz="0" w:space="0" w:color="auto"/>
                <w:left w:val="none" w:sz="0" w:space="0" w:color="auto"/>
                <w:bottom w:val="none" w:sz="0" w:space="0" w:color="auto"/>
                <w:right w:val="none" w:sz="0" w:space="0" w:color="auto"/>
              </w:divBdr>
              <w:divsChild>
                <w:div w:id="1384137652">
                  <w:marLeft w:val="0"/>
                  <w:marRight w:val="0"/>
                  <w:marTop w:val="0"/>
                  <w:marBottom w:val="0"/>
                  <w:divBdr>
                    <w:top w:val="none" w:sz="0" w:space="0" w:color="auto"/>
                    <w:left w:val="none" w:sz="0" w:space="0" w:color="auto"/>
                    <w:bottom w:val="none" w:sz="0" w:space="0" w:color="auto"/>
                    <w:right w:val="none" w:sz="0" w:space="0" w:color="auto"/>
                  </w:divBdr>
                  <w:divsChild>
                    <w:div w:id="1635519734">
                      <w:marLeft w:val="0"/>
                      <w:marRight w:val="0"/>
                      <w:marTop w:val="0"/>
                      <w:marBottom w:val="0"/>
                      <w:divBdr>
                        <w:top w:val="none" w:sz="0" w:space="0" w:color="auto"/>
                        <w:left w:val="none" w:sz="0" w:space="0" w:color="auto"/>
                        <w:bottom w:val="none" w:sz="0" w:space="0" w:color="auto"/>
                        <w:right w:val="none" w:sz="0" w:space="0" w:color="auto"/>
                      </w:divBdr>
                      <w:divsChild>
                        <w:div w:id="1278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207">
          <w:marLeft w:val="0"/>
          <w:marRight w:val="0"/>
          <w:marTop w:val="0"/>
          <w:marBottom w:val="0"/>
          <w:divBdr>
            <w:top w:val="none" w:sz="0" w:space="0" w:color="auto"/>
            <w:left w:val="none" w:sz="0" w:space="0" w:color="auto"/>
            <w:bottom w:val="none" w:sz="0" w:space="0" w:color="auto"/>
            <w:right w:val="none" w:sz="0" w:space="0" w:color="auto"/>
          </w:divBdr>
          <w:divsChild>
            <w:div w:id="1401096328">
              <w:marLeft w:val="0"/>
              <w:marRight w:val="0"/>
              <w:marTop w:val="0"/>
              <w:marBottom w:val="0"/>
              <w:divBdr>
                <w:top w:val="none" w:sz="0" w:space="0" w:color="auto"/>
                <w:left w:val="none" w:sz="0" w:space="0" w:color="auto"/>
                <w:bottom w:val="none" w:sz="0" w:space="0" w:color="auto"/>
                <w:right w:val="none" w:sz="0" w:space="0" w:color="auto"/>
              </w:divBdr>
              <w:divsChild>
                <w:div w:id="1189754195">
                  <w:marLeft w:val="0"/>
                  <w:marRight w:val="0"/>
                  <w:marTop w:val="0"/>
                  <w:marBottom w:val="0"/>
                  <w:divBdr>
                    <w:top w:val="none" w:sz="0" w:space="0" w:color="auto"/>
                    <w:left w:val="none" w:sz="0" w:space="0" w:color="auto"/>
                    <w:bottom w:val="none" w:sz="0" w:space="0" w:color="auto"/>
                    <w:right w:val="none" w:sz="0" w:space="0" w:color="auto"/>
                  </w:divBdr>
                  <w:divsChild>
                    <w:div w:id="21154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6779">
              <w:marLeft w:val="0"/>
              <w:marRight w:val="0"/>
              <w:marTop w:val="0"/>
              <w:marBottom w:val="0"/>
              <w:divBdr>
                <w:top w:val="none" w:sz="0" w:space="0" w:color="auto"/>
                <w:left w:val="none" w:sz="0" w:space="0" w:color="auto"/>
                <w:bottom w:val="none" w:sz="0" w:space="0" w:color="auto"/>
                <w:right w:val="none" w:sz="0" w:space="0" w:color="auto"/>
              </w:divBdr>
              <w:divsChild>
                <w:div w:id="637954191">
                  <w:marLeft w:val="0"/>
                  <w:marRight w:val="0"/>
                  <w:marTop w:val="0"/>
                  <w:marBottom w:val="0"/>
                  <w:divBdr>
                    <w:top w:val="none" w:sz="0" w:space="0" w:color="auto"/>
                    <w:left w:val="none" w:sz="0" w:space="0" w:color="auto"/>
                    <w:bottom w:val="none" w:sz="0" w:space="0" w:color="auto"/>
                    <w:right w:val="none" w:sz="0" w:space="0" w:color="auto"/>
                  </w:divBdr>
                  <w:divsChild>
                    <w:div w:id="742339055">
                      <w:marLeft w:val="0"/>
                      <w:marRight w:val="0"/>
                      <w:marTop w:val="0"/>
                      <w:marBottom w:val="0"/>
                      <w:divBdr>
                        <w:top w:val="none" w:sz="0" w:space="0" w:color="auto"/>
                        <w:left w:val="none" w:sz="0" w:space="0" w:color="auto"/>
                        <w:bottom w:val="none" w:sz="0" w:space="0" w:color="auto"/>
                        <w:right w:val="none" w:sz="0" w:space="0" w:color="auto"/>
                      </w:divBdr>
                      <w:divsChild>
                        <w:div w:id="15990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9748">
              <w:marLeft w:val="0"/>
              <w:marRight w:val="0"/>
              <w:marTop w:val="0"/>
              <w:marBottom w:val="0"/>
              <w:divBdr>
                <w:top w:val="none" w:sz="0" w:space="0" w:color="auto"/>
                <w:left w:val="none" w:sz="0" w:space="0" w:color="auto"/>
                <w:bottom w:val="none" w:sz="0" w:space="0" w:color="auto"/>
                <w:right w:val="none" w:sz="0" w:space="0" w:color="auto"/>
              </w:divBdr>
              <w:divsChild>
                <w:div w:id="1400057525">
                  <w:marLeft w:val="0"/>
                  <w:marRight w:val="0"/>
                  <w:marTop w:val="0"/>
                  <w:marBottom w:val="0"/>
                  <w:divBdr>
                    <w:top w:val="none" w:sz="0" w:space="0" w:color="auto"/>
                    <w:left w:val="none" w:sz="0" w:space="0" w:color="auto"/>
                    <w:bottom w:val="none" w:sz="0" w:space="0" w:color="auto"/>
                    <w:right w:val="none" w:sz="0" w:space="0" w:color="auto"/>
                  </w:divBdr>
                  <w:divsChild>
                    <w:div w:id="23020027">
                      <w:marLeft w:val="0"/>
                      <w:marRight w:val="0"/>
                      <w:marTop w:val="0"/>
                      <w:marBottom w:val="0"/>
                      <w:divBdr>
                        <w:top w:val="none" w:sz="0" w:space="0" w:color="auto"/>
                        <w:left w:val="none" w:sz="0" w:space="0" w:color="auto"/>
                        <w:bottom w:val="none" w:sz="0" w:space="0" w:color="auto"/>
                        <w:right w:val="none" w:sz="0" w:space="0" w:color="auto"/>
                      </w:divBdr>
                      <w:divsChild>
                        <w:div w:id="7546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01218">
          <w:marLeft w:val="0"/>
          <w:marRight w:val="0"/>
          <w:marTop w:val="0"/>
          <w:marBottom w:val="0"/>
          <w:divBdr>
            <w:top w:val="none" w:sz="0" w:space="0" w:color="auto"/>
            <w:left w:val="none" w:sz="0" w:space="0" w:color="auto"/>
            <w:bottom w:val="none" w:sz="0" w:space="0" w:color="auto"/>
            <w:right w:val="none" w:sz="0" w:space="0" w:color="auto"/>
          </w:divBdr>
          <w:divsChild>
            <w:div w:id="1625500389">
              <w:marLeft w:val="0"/>
              <w:marRight w:val="0"/>
              <w:marTop w:val="0"/>
              <w:marBottom w:val="0"/>
              <w:divBdr>
                <w:top w:val="none" w:sz="0" w:space="0" w:color="auto"/>
                <w:left w:val="none" w:sz="0" w:space="0" w:color="auto"/>
                <w:bottom w:val="none" w:sz="0" w:space="0" w:color="auto"/>
                <w:right w:val="none" w:sz="0" w:space="0" w:color="auto"/>
              </w:divBdr>
              <w:divsChild>
                <w:div w:id="372581101">
                  <w:marLeft w:val="0"/>
                  <w:marRight w:val="0"/>
                  <w:marTop w:val="0"/>
                  <w:marBottom w:val="0"/>
                  <w:divBdr>
                    <w:top w:val="none" w:sz="0" w:space="0" w:color="auto"/>
                    <w:left w:val="none" w:sz="0" w:space="0" w:color="auto"/>
                    <w:bottom w:val="none" w:sz="0" w:space="0" w:color="auto"/>
                    <w:right w:val="none" w:sz="0" w:space="0" w:color="auto"/>
                  </w:divBdr>
                  <w:divsChild>
                    <w:div w:id="17824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51328">
          <w:marLeft w:val="0"/>
          <w:marRight w:val="0"/>
          <w:marTop w:val="0"/>
          <w:marBottom w:val="0"/>
          <w:divBdr>
            <w:top w:val="none" w:sz="0" w:space="0" w:color="auto"/>
            <w:left w:val="none" w:sz="0" w:space="0" w:color="auto"/>
            <w:bottom w:val="none" w:sz="0" w:space="0" w:color="auto"/>
            <w:right w:val="none" w:sz="0" w:space="0" w:color="auto"/>
          </w:divBdr>
          <w:divsChild>
            <w:div w:id="1400596678">
              <w:marLeft w:val="0"/>
              <w:marRight w:val="0"/>
              <w:marTop w:val="0"/>
              <w:marBottom w:val="0"/>
              <w:divBdr>
                <w:top w:val="none" w:sz="0" w:space="0" w:color="auto"/>
                <w:left w:val="none" w:sz="0" w:space="0" w:color="auto"/>
                <w:bottom w:val="none" w:sz="0" w:space="0" w:color="auto"/>
                <w:right w:val="none" w:sz="0" w:space="0" w:color="auto"/>
              </w:divBdr>
              <w:divsChild>
                <w:div w:id="826441018">
                  <w:marLeft w:val="0"/>
                  <w:marRight w:val="0"/>
                  <w:marTop w:val="0"/>
                  <w:marBottom w:val="0"/>
                  <w:divBdr>
                    <w:top w:val="none" w:sz="0" w:space="0" w:color="auto"/>
                    <w:left w:val="none" w:sz="0" w:space="0" w:color="auto"/>
                    <w:bottom w:val="none" w:sz="0" w:space="0" w:color="auto"/>
                    <w:right w:val="none" w:sz="0" w:space="0" w:color="auto"/>
                  </w:divBdr>
                  <w:divsChild>
                    <w:div w:id="18255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
              <w:marLeft w:val="0"/>
              <w:marRight w:val="0"/>
              <w:marTop w:val="0"/>
              <w:marBottom w:val="0"/>
              <w:divBdr>
                <w:top w:val="none" w:sz="0" w:space="0" w:color="auto"/>
                <w:left w:val="none" w:sz="0" w:space="0" w:color="auto"/>
                <w:bottom w:val="none" w:sz="0" w:space="0" w:color="auto"/>
                <w:right w:val="none" w:sz="0" w:space="0" w:color="auto"/>
              </w:divBdr>
              <w:divsChild>
                <w:div w:id="2076463156">
                  <w:marLeft w:val="0"/>
                  <w:marRight w:val="0"/>
                  <w:marTop w:val="0"/>
                  <w:marBottom w:val="0"/>
                  <w:divBdr>
                    <w:top w:val="none" w:sz="0" w:space="0" w:color="auto"/>
                    <w:left w:val="none" w:sz="0" w:space="0" w:color="auto"/>
                    <w:bottom w:val="none" w:sz="0" w:space="0" w:color="auto"/>
                    <w:right w:val="none" w:sz="0" w:space="0" w:color="auto"/>
                  </w:divBdr>
                  <w:divsChild>
                    <w:div w:id="1152143265">
                      <w:marLeft w:val="0"/>
                      <w:marRight w:val="0"/>
                      <w:marTop w:val="0"/>
                      <w:marBottom w:val="0"/>
                      <w:divBdr>
                        <w:top w:val="none" w:sz="0" w:space="0" w:color="auto"/>
                        <w:left w:val="none" w:sz="0" w:space="0" w:color="auto"/>
                        <w:bottom w:val="none" w:sz="0" w:space="0" w:color="auto"/>
                        <w:right w:val="none" w:sz="0" w:space="0" w:color="auto"/>
                      </w:divBdr>
                      <w:divsChild>
                        <w:div w:id="1910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5029">
              <w:marLeft w:val="0"/>
              <w:marRight w:val="0"/>
              <w:marTop w:val="0"/>
              <w:marBottom w:val="0"/>
              <w:divBdr>
                <w:top w:val="none" w:sz="0" w:space="0" w:color="auto"/>
                <w:left w:val="none" w:sz="0" w:space="0" w:color="auto"/>
                <w:bottom w:val="none" w:sz="0" w:space="0" w:color="auto"/>
                <w:right w:val="none" w:sz="0" w:space="0" w:color="auto"/>
              </w:divBdr>
              <w:divsChild>
                <w:div w:id="949510017">
                  <w:marLeft w:val="0"/>
                  <w:marRight w:val="0"/>
                  <w:marTop w:val="0"/>
                  <w:marBottom w:val="0"/>
                  <w:divBdr>
                    <w:top w:val="none" w:sz="0" w:space="0" w:color="auto"/>
                    <w:left w:val="none" w:sz="0" w:space="0" w:color="auto"/>
                    <w:bottom w:val="none" w:sz="0" w:space="0" w:color="auto"/>
                    <w:right w:val="none" w:sz="0" w:space="0" w:color="auto"/>
                  </w:divBdr>
                  <w:divsChild>
                    <w:div w:id="578170584">
                      <w:marLeft w:val="0"/>
                      <w:marRight w:val="0"/>
                      <w:marTop w:val="0"/>
                      <w:marBottom w:val="0"/>
                      <w:divBdr>
                        <w:top w:val="none" w:sz="0" w:space="0" w:color="auto"/>
                        <w:left w:val="none" w:sz="0" w:space="0" w:color="auto"/>
                        <w:bottom w:val="none" w:sz="0" w:space="0" w:color="auto"/>
                        <w:right w:val="none" w:sz="0" w:space="0" w:color="auto"/>
                      </w:divBdr>
                      <w:divsChild>
                        <w:div w:id="954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34198">
          <w:marLeft w:val="0"/>
          <w:marRight w:val="0"/>
          <w:marTop w:val="0"/>
          <w:marBottom w:val="0"/>
          <w:divBdr>
            <w:top w:val="none" w:sz="0" w:space="0" w:color="auto"/>
            <w:left w:val="none" w:sz="0" w:space="0" w:color="auto"/>
            <w:bottom w:val="none" w:sz="0" w:space="0" w:color="auto"/>
            <w:right w:val="none" w:sz="0" w:space="0" w:color="auto"/>
          </w:divBdr>
          <w:divsChild>
            <w:div w:id="1810126245">
              <w:marLeft w:val="0"/>
              <w:marRight w:val="0"/>
              <w:marTop w:val="0"/>
              <w:marBottom w:val="0"/>
              <w:divBdr>
                <w:top w:val="none" w:sz="0" w:space="0" w:color="auto"/>
                <w:left w:val="none" w:sz="0" w:space="0" w:color="auto"/>
                <w:bottom w:val="none" w:sz="0" w:space="0" w:color="auto"/>
                <w:right w:val="none" w:sz="0" w:space="0" w:color="auto"/>
              </w:divBdr>
              <w:divsChild>
                <w:div w:id="555698104">
                  <w:marLeft w:val="0"/>
                  <w:marRight w:val="0"/>
                  <w:marTop w:val="0"/>
                  <w:marBottom w:val="0"/>
                  <w:divBdr>
                    <w:top w:val="none" w:sz="0" w:space="0" w:color="auto"/>
                    <w:left w:val="none" w:sz="0" w:space="0" w:color="auto"/>
                    <w:bottom w:val="none" w:sz="0" w:space="0" w:color="auto"/>
                    <w:right w:val="none" w:sz="0" w:space="0" w:color="auto"/>
                  </w:divBdr>
                  <w:divsChild>
                    <w:div w:id="15784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0666">
      <w:bodyDiv w:val="1"/>
      <w:marLeft w:val="0"/>
      <w:marRight w:val="0"/>
      <w:marTop w:val="0"/>
      <w:marBottom w:val="0"/>
      <w:divBdr>
        <w:top w:val="none" w:sz="0" w:space="0" w:color="auto"/>
        <w:left w:val="none" w:sz="0" w:space="0" w:color="auto"/>
        <w:bottom w:val="none" w:sz="0" w:space="0" w:color="auto"/>
        <w:right w:val="none" w:sz="0" w:space="0" w:color="auto"/>
      </w:divBdr>
      <w:divsChild>
        <w:div w:id="2083211465">
          <w:marLeft w:val="0"/>
          <w:marRight w:val="0"/>
          <w:marTop w:val="0"/>
          <w:marBottom w:val="300"/>
          <w:divBdr>
            <w:top w:val="none" w:sz="0" w:space="0" w:color="auto"/>
            <w:left w:val="none" w:sz="0" w:space="0" w:color="auto"/>
            <w:bottom w:val="single" w:sz="6" w:space="0" w:color="CCCCCC"/>
            <w:right w:val="none" w:sz="0" w:space="0" w:color="auto"/>
          </w:divBdr>
        </w:div>
        <w:div w:id="1901941184">
          <w:marLeft w:val="0"/>
          <w:marRight w:val="0"/>
          <w:marTop w:val="0"/>
          <w:marBottom w:val="600"/>
          <w:divBdr>
            <w:top w:val="none" w:sz="0" w:space="0" w:color="auto"/>
            <w:left w:val="none" w:sz="0" w:space="0" w:color="auto"/>
            <w:bottom w:val="none" w:sz="0" w:space="0" w:color="auto"/>
            <w:right w:val="none" w:sz="0" w:space="0" w:color="auto"/>
          </w:divBdr>
          <w:divsChild>
            <w:div w:id="115221208">
              <w:marLeft w:val="0"/>
              <w:marRight w:val="0"/>
              <w:marTop w:val="0"/>
              <w:marBottom w:val="0"/>
              <w:divBdr>
                <w:top w:val="none" w:sz="0" w:space="0" w:color="auto"/>
                <w:left w:val="none" w:sz="0" w:space="0" w:color="auto"/>
                <w:bottom w:val="none" w:sz="0" w:space="0" w:color="auto"/>
                <w:right w:val="none" w:sz="0" w:space="0" w:color="auto"/>
              </w:divBdr>
              <w:divsChild>
                <w:div w:id="1770807055">
                  <w:marLeft w:val="0"/>
                  <w:marRight w:val="0"/>
                  <w:marTop w:val="0"/>
                  <w:marBottom w:val="120"/>
                  <w:divBdr>
                    <w:top w:val="none" w:sz="0" w:space="0" w:color="auto"/>
                    <w:left w:val="none" w:sz="0" w:space="0" w:color="auto"/>
                    <w:bottom w:val="none" w:sz="0" w:space="0" w:color="auto"/>
                    <w:right w:val="none" w:sz="0" w:space="0" w:color="auto"/>
                  </w:divBdr>
                </w:div>
                <w:div w:id="96944154">
                  <w:marLeft w:val="0"/>
                  <w:marRight w:val="0"/>
                  <w:marTop w:val="0"/>
                  <w:marBottom w:val="0"/>
                  <w:divBdr>
                    <w:top w:val="none" w:sz="0" w:space="0" w:color="auto"/>
                    <w:left w:val="none" w:sz="0" w:space="0" w:color="auto"/>
                    <w:bottom w:val="none" w:sz="0" w:space="0" w:color="auto"/>
                    <w:right w:val="none" w:sz="0" w:space="0" w:color="auto"/>
                  </w:divBdr>
                  <w:divsChild>
                    <w:div w:id="2007197633">
                      <w:marLeft w:val="0"/>
                      <w:marRight w:val="75"/>
                      <w:marTop w:val="0"/>
                      <w:marBottom w:val="75"/>
                      <w:divBdr>
                        <w:top w:val="none" w:sz="0" w:space="0" w:color="auto"/>
                        <w:left w:val="none" w:sz="0" w:space="0" w:color="auto"/>
                        <w:bottom w:val="none" w:sz="0" w:space="0" w:color="auto"/>
                        <w:right w:val="none" w:sz="0" w:space="0" w:color="auto"/>
                      </w:divBdr>
                    </w:div>
                    <w:div w:id="2131893286">
                      <w:marLeft w:val="0"/>
                      <w:marRight w:val="0"/>
                      <w:marTop w:val="0"/>
                      <w:marBottom w:val="150"/>
                      <w:divBdr>
                        <w:top w:val="none" w:sz="0" w:space="0" w:color="auto"/>
                        <w:left w:val="none" w:sz="0" w:space="0" w:color="auto"/>
                        <w:bottom w:val="none" w:sz="0" w:space="0" w:color="auto"/>
                        <w:right w:val="none" w:sz="0" w:space="0" w:color="auto"/>
                      </w:divBdr>
                    </w:div>
                    <w:div w:id="1683045437">
                      <w:marLeft w:val="0"/>
                      <w:marRight w:val="0"/>
                      <w:marTop w:val="0"/>
                      <w:marBottom w:val="0"/>
                      <w:divBdr>
                        <w:top w:val="none" w:sz="0" w:space="0" w:color="auto"/>
                        <w:left w:val="none" w:sz="0" w:space="0" w:color="auto"/>
                        <w:bottom w:val="none" w:sz="0" w:space="0" w:color="auto"/>
                        <w:right w:val="none" w:sz="0" w:space="0" w:color="auto"/>
                      </w:divBdr>
                    </w:div>
                    <w:div w:id="1072392679">
                      <w:marLeft w:val="0"/>
                      <w:marRight w:val="0"/>
                      <w:marTop w:val="0"/>
                      <w:marBottom w:val="0"/>
                      <w:divBdr>
                        <w:top w:val="none" w:sz="0" w:space="0" w:color="auto"/>
                        <w:left w:val="none" w:sz="0" w:space="0" w:color="auto"/>
                        <w:bottom w:val="none" w:sz="0" w:space="0" w:color="auto"/>
                        <w:right w:val="none" w:sz="0" w:space="0" w:color="auto"/>
                      </w:divBdr>
                      <w:divsChild>
                        <w:div w:id="199246371">
                          <w:marLeft w:val="0"/>
                          <w:marRight w:val="0"/>
                          <w:marTop w:val="30"/>
                          <w:marBottom w:val="60"/>
                          <w:divBdr>
                            <w:top w:val="none" w:sz="0" w:space="0" w:color="auto"/>
                            <w:left w:val="none" w:sz="0" w:space="0" w:color="auto"/>
                            <w:bottom w:val="none" w:sz="0" w:space="0" w:color="auto"/>
                            <w:right w:val="none" w:sz="0" w:space="0" w:color="auto"/>
                          </w:divBdr>
                        </w:div>
                        <w:div w:id="414860343">
                          <w:marLeft w:val="0"/>
                          <w:marRight w:val="0"/>
                          <w:marTop w:val="0"/>
                          <w:marBottom w:val="0"/>
                          <w:divBdr>
                            <w:top w:val="none" w:sz="0" w:space="0" w:color="auto"/>
                            <w:left w:val="none" w:sz="0" w:space="0" w:color="auto"/>
                            <w:bottom w:val="none" w:sz="0" w:space="0" w:color="auto"/>
                            <w:right w:val="none" w:sz="0" w:space="0" w:color="auto"/>
                          </w:divBdr>
                          <w:divsChild>
                            <w:div w:id="1302266620">
                              <w:marLeft w:val="0"/>
                              <w:marRight w:val="0"/>
                              <w:marTop w:val="0"/>
                              <w:marBottom w:val="0"/>
                              <w:divBdr>
                                <w:top w:val="none" w:sz="0" w:space="0" w:color="auto"/>
                                <w:left w:val="none" w:sz="0" w:space="0" w:color="auto"/>
                                <w:bottom w:val="none" w:sz="0" w:space="0" w:color="auto"/>
                                <w:right w:val="none" w:sz="0" w:space="0" w:color="auto"/>
                              </w:divBdr>
                            </w:div>
                          </w:divsChild>
                        </w:div>
                        <w:div w:id="1307555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98803451">
                  <w:marLeft w:val="0"/>
                  <w:marRight w:val="0"/>
                  <w:marTop w:val="150"/>
                  <w:marBottom w:val="0"/>
                  <w:divBdr>
                    <w:top w:val="dotted" w:sz="6" w:space="0" w:color="AAAAAA"/>
                    <w:left w:val="none" w:sz="0" w:space="0" w:color="auto"/>
                    <w:bottom w:val="none" w:sz="0" w:space="8" w:color="auto"/>
                    <w:right w:val="none" w:sz="0" w:space="0" w:color="auto"/>
                  </w:divBdr>
                  <w:divsChild>
                    <w:div w:id="1157265717">
                      <w:marLeft w:val="0"/>
                      <w:marRight w:val="0"/>
                      <w:marTop w:val="0"/>
                      <w:marBottom w:val="0"/>
                      <w:divBdr>
                        <w:top w:val="none" w:sz="0" w:space="0" w:color="auto"/>
                        <w:left w:val="none" w:sz="0" w:space="0" w:color="auto"/>
                        <w:bottom w:val="none" w:sz="0" w:space="0" w:color="auto"/>
                        <w:right w:val="none" w:sz="0" w:space="0" w:color="auto"/>
                      </w:divBdr>
                    </w:div>
                    <w:div w:id="238517626">
                      <w:marLeft w:val="0"/>
                      <w:marRight w:val="0"/>
                      <w:marTop w:val="0"/>
                      <w:marBottom w:val="0"/>
                      <w:divBdr>
                        <w:top w:val="none" w:sz="0" w:space="0" w:color="auto"/>
                        <w:left w:val="none" w:sz="0" w:space="0" w:color="auto"/>
                        <w:bottom w:val="none" w:sz="0" w:space="0" w:color="auto"/>
                        <w:right w:val="none" w:sz="0" w:space="0" w:color="auto"/>
                      </w:divBdr>
                    </w:div>
                    <w:div w:id="1312633812">
                      <w:marLeft w:val="0"/>
                      <w:marRight w:val="0"/>
                      <w:marTop w:val="0"/>
                      <w:marBottom w:val="0"/>
                      <w:divBdr>
                        <w:top w:val="none" w:sz="0" w:space="0" w:color="auto"/>
                        <w:left w:val="none" w:sz="0" w:space="0" w:color="auto"/>
                        <w:bottom w:val="none" w:sz="0" w:space="0" w:color="auto"/>
                        <w:right w:val="none" w:sz="0" w:space="0" w:color="auto"/>
                      </w:divBdr>
                    </w:div>
                  </w:divsChild>
                </w:div>
                <w:div w:id="728964941">
                  <w:marLeft w:val="0"/>
                  <w:marRight w:val="0"/>
                  <w:marTop w:val="120"/>
                  <w:marBottom w:val="0"/>
                  <w:divBdr>
                    <w:top w:val="none" w:sz="0" w:space="0" w:color="auto"/>
                    <w:left w:val="none" w:sz="0" w:space="0" w:color="auto"/>
                    <w:bottom w:val="none" w:sz="0" w:space="0" w:color="auto"/>
                    <w:right w:val="none" w:sz="0" w:space="0" w:color="auto"/>
                  </w:divBdr>
                </w:div>
              </w:divsChild>
            </w:div>
            <w:div w:id="1970865692">
              <w:marLeft w:val="0"/>
              <w:marRight w:val="0"/>
              <w:marTop w:val="0"/>
              <w:marBottom w:val="0"/>
              <w:divBdr>
                <w:top w:val="none" w:sz="0" w:space="0" w:color="auto"/>
                <w:left w:val="none" w:sz="0" w:space="0" w:color="auto"/>
                <w:bottom w:val="none" w:sz="0" w:space="0" w:color="auto"/>
                <w:right w:val="none" w:sz="0" w:space="0" w:color="auto"/>
              </w:divBdr>
              <w:divsChild>
                <w:div w:id="25644219">
                  <w:marLeft w:val="0"/>
                  <w:marRight w:val="0"/>
                  <w:marTop w:val="150"/>
                  <w:marBottom w:val="150"/>
                  <w:divBdr>
                    <w:top w:val="none" w:sz="0" w:space="0" w:color="auto"/>
                    <w:left w:val="none" w:sz="0" w:space="0" w:color="auto"/>
                    <w:bottom w:val="none" w:sz="0" w:space="0" w:color="auto"/>
                    <w:right w:val="none" w:sz="0" w:space="0" w:color="auto"/>
                  </w:divBdr>
                  <w:divsChild>
                    <w:div w:id="1973050975">
                      <w:marLeft w:val="0"/>
                      <w:marRight w:val="0"/>
                      <w:marTop w:val="0"/>
                      <w:marBottom w:val="0"/>
                      <w:divBdr>
                        <w:top w:val="none" w:sz="0" w:space="0" w:color="auto"/>
                        <w:left w:val="none" w:sz="0" w:space="0" w:color="auto"/>
                        <w:bottom w:val="single" w:sz="6" w:space="0" w:color="CCCCCC"/>
                        <w:right w:val="none" w:sz="0" w:space="0" w:color="auto"/>
                      </w:divBdr>
                      <w:divsChild>
                        <w:div w:id="14936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3354">
                  <w:marLeft w:val="0"/>
                  <w:marRight w:val="0"/>
                  <w:marTop w:val="0"/>
                  <w:marBottom w:val="0"/>
                  <w:divBdr>
                    <w:top w:val="none" w:sz="0" w:space="15" w:color="auto"/>
                    <w:left w:val="none" w:sz="0" w:space="0" w:color="auto"/>
                    <w:bottom w:val="single" w:sz="6" w:space="15" w:color="AAAAAA"/>
                    <w:right w:val="none" w:sz="0" w:space="0" w:color="auto"/>
                  </w:divBdr>
                  <w:divsChild>
                    <w:div w:id="1231766678">
                      <w:marLeft w:val="0"/>
                      <w:marRight w:val="75"/>
                      <w:marTop w:val="0"/>
                      <w:marBottom w:val="75"/>
                      <w:divBdr>
                        <w:top w:val="none" w:sz="0" w:space="0" w:color="auto"/>
                        <w:left w:val="none" w:sz="0" w:space="0" w:color="auto"/>
                        <w:bottom w:val="none" w:sz="0" w:space="0" w:color="auto"/>
                        <w:right w:val="none" w:sz="0" w:space="0" w:color="auto"/>
                      </w:divBdr>
                    </w:div>
                    <w:div w:id="1278830557">
                      <w:marLeft w:val="0"/>
                      <w:marRight w:val="0"/>
                      <w:marTop w:val="0"/>
                      <w:marBottom w:val="0"/>
                      <w:divBdr>
                        <w:top w:val="none" w:sz="0" w:space="0" w:color="auto"/>
                        <w:left w:val="none" w:sz="0" w:space="0" w:color="auto"/>
                        <w:bottom w:val="none" w:sz="0" w:space="0" w:color="auto"/>
                        <w:right w:val="none" w:sz="0" w:space="0" w:color="auto"/>
                      </w:divBdr>
                    </w:div>
                    <w:div w:id="771242415">
                      <w:marLeft w:val="0"/>
                      <w:marRight w:val="0"/>
                      <w:marTop w:val="0"/>
                      <w:marBottom w:val="0"/>
                      <w:divBdr>
                        <w:top w:val="none" w:sz="0" w:space="0" w:color="auto"/>
                        <w:left w:val="none" w:sz="0" w:space="0" w:color="auto"/>
                        <w:bottom w:val="none" w:sz="0" w:space="0" w:color="auto"/>
                        <w:right w:val="none" w:sz="0" w:space="0" w:color="auto"/>
                      </w:divBdr>
                      <w:divsChild>
                        <w:div w:id="925377830">
                          <w:marLeft w:val="0"/>
                          <w:marRight w:val="0"/>
                          <w:marTop w:val="30"/>
                          <w:marBottom w:val="60"/>
                          <w:divBdr>
                            <w:top w:val="none" w:sz="0" w:space="0" w:color="auto"/>
                            <w:left w:val="none" w:sz="0" w:space="0" w:color="auto"/>
                            <w:bottom w:val="none" w:sz="0" w:space="0" w:color="auto"/>
                            <w:right w:val="none" w:sz="0" w:space="0" w:color="auto"/>
                          </w:divBdr>
                        </w:div>
                        <w:div w:id="649754350">
                          <w:marLeft w:val="75"/>
                          <w:marRight w:val="0"/>
                          <w:marTop w:val="0"/>
                          <w:marBottom w:val="0"/>
                          <w:divBdr>
                            <w:top w:val="none" w:sz="0" w:space="0" w:color="auto"/>
                            <w:left w:val="none" w:sz="0" w:space="0" w:color="auto"/>
                            <w:bottom w:val="none" w:sz="0" w:space="0" w:color="auto"/>
                            <w:right w:val="none" w:sz="0" w:space="0" w:color="auto"/>
                          </w:divBdr>
                        </w:div>
                      </w:divsChild>
                    </w:div>
                    <w:div w:id="1701473823">
                      <w:marLeft w:val="0"/>
                      <w:marRight w:val="0"/>
                      <w:marTop w:val="0"/>
                      <w:marBottom w:val="0"/>
                      <w:divBdr>
                        <w:top w:val="none" w:sz="0" w:space="0" w:color="auto"/>
                        <w:left w:val="none" w:sz="0" w:space="0" w:color="auto"/>
                        <w:bottom w:val="none" w:sz="0" w:space="0" w:color="auto"/>
                        <w:right w:val="none" w:sz="0" w:space="0" w:color="auto"/>
                      </w:divBdr>
                      <w:divsChild>
                        <w:div w:id="6642416">
                          <w:marLeft w:val="0"/>
                          <w:marRight w:val="0"/>
                          <w:marTop w:val="30"/>
                          <w:marBottom w:val="60"/>
                          <w:divBdr>
                            <w:top w:val="none" w:sz="0" w:space="0" w:color="auto"/>
                            <w:left w:val="none" w:sz="0" w:space="0" w:color="auto"/>
                            <w:bottom w:val="none" w:sz="0" w:space="0" w:color="auto"/>
                            <w:right w:val="none" w:sz="0" w:space="0" w:color="auto"/>
                          </w:divBdr>
                        </w:div>
                        <w:div w:id="206718964">
                          <w:marLeft w:val="0"/>
                          <w:marRight w:val="0"/>
                          <w:marTop w:val="0"/>
                          <w:marBottom w:val="0"/>
                          <w:divBdr>
                            <w:top w:val="none" w:sz="0" w:space="0" w:color="auto"/>
                            <w:left w:val="none" w:sz="0" w:space="0" w:color="auto"/>
                            <w:bottom w:val="none" w:sz="0" w:space="0" w:color="auto"/>
                            <w:right w:val="none" w:sz="0" w:space="0" w:color="auto"/>
                          </w:divBdr>
                          <w:divsChild>
                            <w:div w:id="161747522">
                              <w:marLeft w:val="0"/>
                              <w:marRight w:val="0"/>
                              <w:marTop w:val="0"/>
                              <w:marBottom w:val="0"/>
                              <w:divBdr>
                                <w:top w:val="none" w:sz="0" w:space="0" w:color="auto"/>
                                <w:left w:val="none" w:sz="0" w:space="0" w:color="auto"/>
                                <w:bottom w:val="none" w:sz="0" w:space="0" w:color="auto"/>
                                <w:right w:val="none" w:sz="0" w:space="0" w:color="auto"/>
                              </w:divBdr>
                            </w:div>
                          </w:divsChild>
                        </w:div>
                        <w:div w:id="2090226636">
                          <w:marLeft w:val="75"/>
                          <w:marRight w:val="0"/>
                          <w:marTop w:val="0"/>
                          <w:marBottom w:val="0"/>
                          <w:divBdr>
                            <w:top w:val="none" w:sz="0" w:space="0" w:color="auto"/>
                            <w:left w:val="none" w:sz="0" w:space="0" w:color="auto"/>
                            <w:bottom w:val="none" w:sz="0" w:space="0" w:color="auto"/>
                            <w:right w:val="none" w:sz="0" w:space="0" w:color="auto"/>
                          </w:divBdr>
                        </w:div>
                      </w:divsChild>
                    </w:div>
                    <w:div w:id="1257522833">
                      <w:marLeft w:val="0"/>
                      <w:marRight w:val="0"/>
                      <w:marTop w:val="150"/>
                      <w:marBottom w:val="0"/>
                      <w:divBdr>
                        <w:top w:val="dotted" w:sz="6" w:space="0" w:color="AAAAAA"/>
                        <w:left w:val="none" w:sz="0" w:space="0" w:color="auto"/>
                        <w:bottom w:val="none" w:sz="0" w:space="8" w:color="auto"/>
                        <w:right w:val="none" w:sz="0" w:space="0" w:color="auto"/>
                      </w:divBdr>
                      <w:divsChild>
                        <w:div w:id="1955288639">
                          <w:marLeft w:val="0"/>
                          <w:marRight w:val="0"/>
                          <w:marTop w:val="0"/>
                          <w:marBottom w:val="0"/>
                          <w:divBdr>
                            <w:top w:val="none" w:sz="0" w:space="0" w:color="auto"/>
                            <w:left w:val="none" w:sz="0" w:space="0" w:color="auto"/>
                            <w:bottom w:val="none" w:sz="0" w:space="0" w:color="auto"/>
                            <w:right w:val="none" w:sz="0" w:space="0" w:color="auto"/>
                          </w:divBdr>
                        </w:div>
                        <w:div w:id="1356467953">
                          <w:marLeft w:val="0"/>
                          <w:marRight w:val="0"/>
                          <w:marTop w:val="0"/>
                          <w:marBottom w:val="0"/>
                          <w:divBdr>
                            <w:top w:val="none" w:sz="0" w:space="0" w:color="auto"/>
                            <w:left w:val="none" w:sz="0" w:space="0" w:color="auto"/>
                            <w:bottom w:val="none" w:sz="0" w:space="0" w:color="auto"/>
                            <w:right w:val="none" w:sz="0" w:space="0" w:color="auto"/>
                          </w:divBdr>
                        </w:div>
                        <w:div w:id="922883515">
                          <w:marLeft w:val="0"/>
                          <w:marRight w:val="0"/>
                          <w:marTop w:val="0"/>
                          <w:marBottom w:val="0"/>
                          <w:divBdr>
                            <w:top w:val="none" w:sz="0" w:space="0" w:color="auto"/>
                            <w:left w:val="none" w:sz="0" w:space="0" w:color="auto"/>
                            <w:bottom w:val="none" w:sz="0" w:space="0" w:color="auto"/>
                            <w:right w:val="none" w:sz="0" w:space="0" w:color="auto"/>
                          </w:divBdr>
                        </w:div>
                        <w:div w:id="918559491">
                          <w:marLeft w:val="0"/>
                          <w:marRight w:val="0"/>
                          <w:marTop w:val="0"/>
                          <w:marBottom w:val="0"/>
                          <w:divBdr>
                            <w:top w:val="none" w:sz="0" w:space="0" w:color="auto"/>
                            <w:left w:val="none" w:sz="0" w:space="0" w:color="auto"/>
                            <w:bottom w:val="none" w:sz="0" w:space="0" w:color="auto"/>
                            <w:right w:val="none" w:sz="0" w:space="0" w:color="auto"/>
                          </w:divBdr>
                        </w:div>
                      </w:divsChild>
                    </w:div>
                    <w:div w:id="1169642311">
                      <w:marLeft w:val="0"/>
                      <w:marRight w:val="0"/>
                      <w:marTop w:val="120"/>
                      <w:marBottom w:val="0"/>
                      <w:divBdr>
                        <w:top w:val="none" w:sz="0" w:space="0" w:color="auto"/>
                        <w:left w:val="none" w:sz="0" w:space="0" w:color="auto"/>
                        <w:bottom w:val="none" w:sz="0" w:space="0" w:color="auto"/>
                        <w:right w:val="none" w:sz="0" w:space="0" w:color="auto"/>
                      </w:divBdr>
                    </w:div>
                  </w:divsChild>
                </w:div>
                <w:div w:id="965550369">
                  <w:marLeft w:val="0"/>
                  <w:marRight w:val="0"/>
                  <w:marTop w:val="0"/>
                  <w:marBottom w:val="120"/>
                  <w:divBdr>
                    <w:top w:val="none" w:sz="0" w:space="0" w:color="auto"/>
                    <w:left w:val="none" w:sz="0" w:space="0" w:color="auto"/>
                    <w:bottom w:val="none" w:sz="0" w:space="0" w:color="auto"/>
                    <w:right w:val="none" w:sz="0" w:space="0" w:color="auto"/>
                  </w:divBdr>
                </w:div>
                <w:div w:id="309286477">
                  <w:marLeft w:val="0"/>
                  <w:marRight w:val="0"/>
                  <w:marTop w:val="0"/>
                  <w:marBottom w:val="0"/>
                  <w:divBdr>
                    <w:top w:val="none" w:sz="0" w:space="15" w:color="auto"/>
                    <w:left w:val="none" w:sz="0" w:space="0" w:color="auto"/>
                    <w:bottom w:val="single" w:sz="6" w:space="15" w:color="AAAAAA"/>
                    <w:right w:val="none" w:sz="0" w:space="0" w:color="auto"/>
                  </w:divBdr>
                  <w:divsChild>
                    <w:div w:id="212431803">
                      <w:marLeft w:val="0"/>
                      <w:marRight w:val="75"/>
                      <w:marTop w:val="0"/>
                      <w:marBottom w:val="75"/>
                      <w:divBdr>
                        <w:top w:val="none" w:sz="0" w:space="0" w:color="auto"/>
                        <w:left w:val="none" w:sz="0" w:space="0" w:color="auto"/>
                        <w:bottom w:val="none" w:sz="0" w:space="0" w:color="auto"/>
                        <w:right w:val="none" w:sz="0" w:space="0" w:color="auto"/>
                      </w:divBdr>
                    </w:div>
                    <w:div w:id="1736508602">
                      <w:marLeft w:val="0"/>
                      <w:marRight w:val="0"/>
                      <w:marTop w:val="0"/>
                      <w:marBottom w:val="0"/>
                      <w:divBdr>
                        <w:top w:val="none" w:sz="0" w:space="0" w:color="auto"/>
                        <w:left w:val="none" w:sz="0" w:space="0" w:color="auto"/>
                        <w:bottom w:val="none" w:sz="0" w:space="0" w:color="auto"/>
                        <w:right w:val="none" w:sz="0" w:space="0" w:color="auto"/>
                      </w:divBdr>
                    </w:div>
                    <w:div w:id="2077237143">
                      <w:marLeft w:val="0"/>
                      <w:marRight w:val="0"/>
                      <w:marTop w:val="0"/>
                      <w:marBottom w:val="0"/>
                      <w:divBdr>
                        <w:top w:val="none" w:sz="0" w:space="0" w:color="auto"/>
                        <w:left w:val="none" w:sz="0" w:space="0" w:color="auto"/>
                        <w:bottom w:val="none" w:sz="0" w:space="0" w:color="auto"/>
                        <w:right w:val="none" w:sz="0" w:space="0" w:color="auto"/>
                      </w:divBdr>
                      <w:divsChild>
                        <w:div w:id="1311905346">
                          <w:marLeft w:val="0"/>
                          <w:marRight w:val="0"/>
                          <w:marTop w:val="3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611358029">
      <w:bodyDiv w:val="1"/>
      <w:marLeft w:val="0"/>
      <w:marRight w:val="0"/>
      <w:marTop w:val="0"/>
      <w:marBottom w:val="0"/>
      <w:divBdr>
        <w:top w:val="none" w:sz="0" w:space="0" w:color="auto"/>
        <w:left w:val="none" w:sz="0" w:space="0" w:color="auto"/>
        <w:bottom w:val="none" w:sz="0" w:space="0" w:color="auto"/>
        <w:right w:val="none" w:sz="0" w:space="0" w:color="auto"/>
      </w:divBdr>
      <w:divsChild>
        <w:div w:id="274870017">
          <w:marLeft w:val="0"/>
          <w:marRight w:val="0"/>
          <w:marTop w:val="0"/>
          <w:marBottom w:val="300"/>
          <w:divBdr>
            <w:top w:val="none" w:sz="0" w:space="0" w:color="auto"/>
            <w:left w:val="none" w:sz="0" w:space="0" w:color="auto"/>
            <w:bottom w:val="single" w:sz="6" w:space="0" w:color="CCCCCC"/>
            <w:right w:val="none" w:sz="0" w:space="0" w:color="auto"/>
          </w:divBdr>
        </w:div>
        <w:div w:id="1376000174">
          <w:marLeft w:val="0"/>
          <w:marRight w:val="0"/>
          <w:marTop w:val="0"/>
          <w:marBottom w:val="600"/>
          <w:divBdr>
            <w:top w:val="none" w:sz="0" w:space="0" w:color="auto"/>
            <w:left w:val="none" w:sz="0" w:space="0" w:color="auto"/>
            <w:bottom w:val="none" w:sz="0" w:space="0" w:color="auto"/>
            <w:right w:val="none" w:sz="0" w:space="0" w:color="auto"/>
          </w:divBdr>
          <w:divsChild>
            <w:div w:id="1962153371">
              <w:marLeft w:val="0"/>
              <w:marRight w:val="0"/>
              <w:marTop w:val="0"/>
              <w:marBottom w:val="0"/>
              <w:divBdr>
                <w:top w:val="none" w:sz="0" w:space="0" w:color="auto"/>
                <w:left w:val="none" w:sz="0" w:space="0" w:color="auto"/>
                <w:bottom w:val="none" w:sz="0" w:space="0" w:color="auto"/>
                <w:right w:val="none" w:sz="0" w:space="0" w:color="auto"/>
              </w:divBdr>
              <w:divsChild>
                <w:div w:id="1279215212">
                  <w:marLeft w:val="0"/>
                  <w:marRight w:val="0"/>
                  <w:marTop w:val="0"/>
                  <w:marBottom w:val="120"/>
                  <w:divBdr>
                    <w:top w:val="none" w:sz="0" w:space="0" w:color="auto"/>
                    <w:left w:val="none" w:sz="0" w:space="0" w:color="auto"/>
                    <w:bottom w:val="none" w:sz="0" w:space="0" w:color="auto"/>
                    <w:right w:val="none" w:sz="0" w:space="0" w:color="auto"/>
                  </w:divBdr>
                </w:div>
                <w:div w:id="939875441">
                  <w:marLeft w:val="0"/>
                  <w:marRight w:val="0"/>
                  <w:marTop w:val="0"/>
                  <w:marBottom w:val="0"/>
                  <w:divBdr>
                    <w:top w:val="none" w:sz="0" w:space="0" w:color="auto"/>
                    <w:left w:val="none" w:sz="0" w:space="0" w:color="auto"/>
                    <w:bottom w:val="none" w:sz="0" w:space="0" w:color="auto"/>
                    <w:right w:val="none" w:sz="0" w:space="0" w:color="auto"/>
                  </w:divBdr>
                  <w:divsChild>
                    <w:div w:id="1055348688">
                      <w:marLeft w:val="0"/>
                      <w:marRight w:val="75"/>
                      <w:marTop w:val="0"/>
                      <w:marBottom w:val="75"/>
                      <w:divBdr>
                        <w:top w:val="none" w:sz="0" w:space="0" w:color="auto"/>
                        <w:left w:val="none" w:sz="0" w:space="0" w:color="auto"/>
                        <w:bottom w:val="none" w:sz="0" w:space="0" w:color="auto"/>
                        <w:right w:val="none" w:sz="0" w:space="0" w:color="auto"/>
                      </w:divBdr>
                    </w:div>
                    <w:div w:id="1820419862">
                      <w:marLeft w:val="0"/>
                      <w:marRight w:val="0"/>
                      <w:marTop w:val="0"/>
                      <w:marBottom w:val="150"/>
                      <w:divBdr>
                        <w:top w:val="none" w:sz="0" w:space="0" w:color="auto"/>
                        <w:left w:val="none" w:sz="0" w:space="0" w:color="auto"/>
                        <w:bottom w:val="none" w:sz="0" w:space="0" w:color="auto"/>
                        <w:right w:val="none" w:sz="0" w:space="0" w:color="auto"/>
                      </w:divBdr>
                    </w:div>
                    <w:div w:id="1537739030">
                      <w:marLeft w:val="0"/>
                      <w:marRight w:val="0"/>
                      <w:marTop w:val="0"/>
                      <w:marBottom w:val="0"/>
                      <w:divBdr>
                        <w:top w:val="none" w:sz="0" w:space="0" w:color="auto"/>
                        <w:left w:val="none" w:sz="0" w:space="0" w:color="auto"/>
                        <w:bottom w:val="none" w:sz="0" w:space="0" w:color="auto"/>
                        <w:right w:val="none" w:sz="0" w:space="0" w:color="auto"/>
                      </w:divBdr>
                    </w:div>
                    <w:div w:id="1056899460">
                      <w:marLeft w:val="0"/>
                      <w:marRight w:val="0"/>
                      <w:marTop w:val="0"/>
                      <w:marBottom w:val="0"/>
                      <w:divBdr>
                        <w:top w:val="none" w:sz="0" w:space="0" w:color="auto"/>
                        <w:left w:val="none" w:sz="0" w:space="0" w:color="auto"/>
                        <w:bottom w:val="none" w:sz="0" w:space="0" w:color="auto"/>
                        <w:right w:val="none" w:sz="0" w:space="0" w:color="auto"/>
                      </w:divBdr>
                      <w:divsChild>
                        <w:div w:id="538586202">
                          <w:marLeft w:val="0"/>
                          <w:marRight w:val="0"/>
                          <w:marTop w:val="30"/>
                          <w:marBottom w:val="60"/>
                          <w:divBdr>
                            <w:top w:val="none" w:sz="0" w:space="0" w:color="auto"/>
                            <w:left w:val="none" w:sz="0" w:space="0" w:color="auto"/>
                            <w:bottom w:val="none" w:sz="0" w:space="0" w:color="auto"/>
                            <w:right w:val="none" w:sz="0" w:space="0" w:color="auto"/>
                          </w:divBdr>
                        </w:div>
                        <w:div w:id="458181225">
                          <w:marLeft w:val="75"/>
                          <w:marRight w:val="0"/>
                          <w:marTop w:val="0"/>
                          <w:marBottom w:val="0"/>
                          <w:divBdr>
                            <w:top w:val="none" w:sz="0" w:space="0" w:color="auto"/>
                            <w:left w:val="none" w:sz="0" w:space="0" w:color="auto"/>
                            <w:bottom w:val="none" w:sz="0" w:space="0" w:color="auto"/>
                            <w:right w:val="none" w:sz="0" w:space="0" w:color="auto"/>
                          </w:divBdr>
                        </w:div>
                      </w:divsChild>
                    </w:div>
                    <w:div w:id="799148312">
                      <w:marLeft w:val="0"/>
                      <w:marRight w:val="0"/>
                      <w:marTop w:val="0"/>
                      <w:marBottom w:val="0"/>
                      <w:divBdr>
                        <w:top w:val="none" w:sz="0" w:space="0" w:color="auto"/>
                        <w:left w:val="none" w:sz="0" w:space="0" w:color="auto"/>
                        <w:bottom w:val="none" w:sz="0" w:space="0" w:color="auto"/>
                        <w:right w:val="none" w:sz="0" w:space="0" w:color="auto"/>
                      </w:divBdr>
                      <w:divsChild>
                        <w:div w:id="995258432">
                          <w:marLeft w:val="0"/>
                          <w:marRight w:val="0"/>
                          <w:marTop w:val="30"/>
                          <w:marBottom w:val="60"/>
                          <w:divBdr>
                            <w:top w:val="none" w:sz="0" w:space="0" w:color="auto"/>
                            <w:left w:val="none" w:sz="0" w:space="0" w:color="auto"/>
                            <w:bottom w:val="none" w:sz="0" w:space="0" w:color="auto"/>
                            <w:right w:val="none" w:sz="0" w:space="0" w:color="auto"/>
                          </w:divBdr>
                        </w:div>
                        <w:div w:id="2012560398">
                          <w:marLeft w:val="0"/>
                          <w:marRight w:val="0"/>
                          <w:marTop w:val="0"/>
                          <w:marBottom w:val="0"/>
                          <w:divBdr>
                            <w:top w:val="none" w:sz="0" w:space="0" w:color="auto"/>
                            <w:left w:val="none" w:sz="0" w:space="0" w:color="auto"/>
                            <w:bottom w:val="none" w:sz="0" w:space="0" w:color="auto"/>
                            <w:right w:val="none" w:sz="0" w:space="0" w:color="auto"/>
                          </w:divBdr>
                          <w:divsChild>
                            <w:div w:id="65804746">
                              <w:marLeft w:val="0"/>
                              <w:marRight w:val="0"/>
                              <w:marTop w:val="0"/>
                              <w:marBottom w:val="0"/>
                              <w:divBdr>
                                <w:top w:val="none" w:sz="0" w:space="0" w:color="auto"/>
                                <w:left w:val="none" w:sz="0" w:space="0" w:color="auto"/>
                                <w:bottom w:val="none" w:sz="0" w:space="0" w:color="auto"/>
                                <w:right w:val="none" w:sz="0" w:space="0" w:color="auto"/>
                              </w:divBdr>
                            </w:div>
                          </w:divsChild>
                        </w:div>
                        <w:div w:id="861248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81587909">
                  <w:marLeft w:val="0"/>
                  <w:marRight w:val="0"/>
                  <w:marTop w:val="150"/>
                  <w:marBottom w:val="0"/>
                  <w:divBdr>
                    <w:top w:val="dotted" w:sz="6" w:space="0" w:color="AAAAAA"/>
                    <w:left w:val="none" w:sz="0" w:space="0" w:color="auto"/>
                    <w:bottom w:val="none" w:sz="0" w:space="8" w:color="auto"/>
                    <w:right w:val="none" w:sz="0" w:space="0" w:color="auto"/>
                  </w:divBdr>
                  <w:divsChild>
                    <w:div w:id="36054438">
                      <w:marLeft w:val="0"/>
                      <w:marRight w:val="0"/>
                      <w:marTop w:val="0"/>
                      <w:marBottom w:val="0"/>
                      <w:divBdr>
                        <w:top w:val="none" w:sz="0" w:space="0" w:color="auto"/>
                        <w:left w:val="none" w:sz="0" w:space="0" w:color="auto"/>
                        <w:bottom w:val="none" w:sz="0" w:space="0" w:color="auto"/>
                        <w:right w:val="none" w:sz="0" w:space="0" w:color="auto"/>
                      </w:divBdr>
                    </w:div>
                    <w:div w:id="1420786536">
                      <w:marLeft w:val="0"/>
                      <w:marRight w:val="0"/>
                      <w:marTop w:val="0"/>
                      <w:marBottom w:val="0"/>
                      <w:divBdr>
                        <w:top w:val="none" w:sz="0" w:space="0" w:color="auto"/>
                        <w:left w:val="none" w:sz="0" w:space="0" w:color="auto"/>
                        <w:bottom w:val="none" w:sz="0" w:space="0" w:color="auto"/>
                        <w:right w:val="none" w:sz="0" w:space="0" w:color="auto"/>
                      </w:divBdr>
                    </w:div>
                  </w:divsChild>
                </w:div>
                <w:div w:id="141778344">
                  <w:marLeft w:val="0"/>
                  <w:marRight w:val="0"/>
                  <w:marTop w:val="120"/>
                  <w:marBottom w:val="0"/>
                  <w:divBdr>
                    <w:top w:val="none" w:sz="0" w:space="0" w:color="auto"/>
                    <w:left w:val="none" w:sz="0" w:space="0" w:color="auto"/>
                    <w:bottom w:val="none" w:sz="0" w:space="0" w:color="auto"/>
                    <w:right w:val="none" w:sz="0" w:space="0" w:color="auto"/>
                  </w:divBdr>
                </w:div>
              </w:divsChild>
            </w:div>
            <w:div w:id="2129006201">
              <w:marLeft w:val="0"/>
              <w:marRight w:val="0"/>
              <w:marTop w:val="0"/>
              <w:marBottom w:val="0"/>
              <w:divBdr>
                <w:top w:val="none" w:sz="0" w:space="0" w:color="auto"/>
                <w:left w:val="none" w:sz="0" w:space="0" w:color="auto"/>
                <w:bottom w:val="none" w:sz="0" w:space="0" w:color="auto"/>
                <w:right w:val="none" w:sz="0" w:space="0" w:color="auto"/>
              </w:divBdr>
              <w:divsChild>
                <w:div w:id="1224826030">
                  <w:marLeft w:val="0"/>
                  <w:marRight w:val="0"/>
                  <w:marTop w:val="150"/>
                  <w:marBottom w:val="150"/>
                  <w:divBdr>
                    <w:top w:val="none" w:sz="0" w:space="0" w:color="auto"/>
                    <w:left w:val="none" w:sz="0" w:space="0" w:color="auto"/>
                    <w:bottom w:val="none" w:sz="0" w:space="0" w:color="auto"/>
                    <w:right w:val="none" w:sz="0" w:space="0" w:color="auto"/>
                  </w:divBdr>
                  <w:divsChild>
                    <w:div w:id="1809514891">
                      <w:marLeft w:val="0"/>
                      <w:marRight w:val="0"/>
                      <w:marTop w:val="0"/>
                      <w:marBottom w:val="0"/>
                      <w:divBdr>
                        <w:top w:val="none" w:sz="0" w:space="0" w:color="auto"/>
                        <w:left w:val="none" w:sz="0" w:space="0" w:color="auto"/>
                        <w:bottom w:val="single" w:sz="6" w:space="0" w:color="CCCCCC"/>
                        <w:right w:val="none" w:sz="0" w:space="0" w:color="auto"/>
                      </w:divBdr>
                      <w:divsChild>
                        <w:div w:id="20543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4038">
                  <w:marLeft w:val="0"/>
                  <w:marRight w:val="0"/>
                  <w:marTop w:val="0"/>
                  <w:marBottom w:val="0"/>
                  <w:divBdr>
                    <w:top w:val="none" w:sz="0" w:space="15" w:color="auto"/>
                    <w:left w:val="none" w:sz="0" w:space="0" w:color="auto"/>
                    <w:bottom w:val="single" w:sz="6" w:space="15" w:color="AAAAAA"/>
                    <w:right w:val="none" w:sz="0" w:space="0" w:color="auto"/>
                  </w:divBdr>
                  <w:divsChild>
                    <w:div w:id="819537571">
                      <w:marLeft w:val="0"/>
                      <w:marRight w:val="75"/>
                      <w:marTop w:val="0"/>
                      <w:marBottom w:val="75"/>
                      <w:divBdr>
                        <w:top w:val="none" w:sz="0" w:space="0" w:color="auto"/>
                        <w:left w:val="none" w:sz="0" w:space="0" w:color="auto"/>
                        <w:bottom w:val="none" w:sz="0" w:space="0" w:color="auto"/>
                        <w:right w:val="none" w:sz="0" w:space="0" w:color="auto"/>
                      </w:divBdr>
                    </w:div>
                    <w:div w:id="1453205992">
                      <w:marLeft w:val="0"/>
                      <w:marRight w:val="0"/>
                      <w:marTop w:val="0"/>
                      <w:marBottom w:val="0"/>
                      <w:divBdr>
                        <w:top w:val="none" w:sz="0" w:space="0" w:color="auto"/>
                        <w:left w:val="none" w:sz="0" w:space="0" w:color="auto"/>
                        <w:bottom w:val="none" w:sz="0" w:space="0" w:color="auto"/>
                        <w:right w:val="none" w:sz="0" w:space="0" w:color="auto"/>
                      </w:divBdr>
                    </w:div>
                    <w:div w:id="55052074">
                      <w:marLeft w:val="0"/>
                      <w:marRight w:val="0"/>
                      <w:marTop w:val="0"/>
                      <w:marBottom w:val="0"/>
                      <w:divBdr>
                        <w:top w:val="none" w:sz="0" w:space="0" w:color="auto"/>
                        <w:left w:val="none" w:sz="0" w:space="0" w:color="auto"/>
                        <w:bottom w:val="none" w:sz="0" w:space="0" w:color="auto"/>
                        <w:right w:val="none" w:sz="0" w:space="0" w:color="auto"/>
                      </w:divBdr>
                      <w:divsChild>
                        <w:div w:id="858810269">
                          <w:marLeft w:val="0"/>
                          <w:marRight w:val="0"/>
                          <w:marTop w:val="30"/>
                          <w:marBottom w:val="60"/>
                          <w:divBdr>
                            <w:top w:val="none" w:sz="0" w:space="0" w:color="auto"/>
                            <w:left w:val="none" w:sz="0" w:space="0" w:color="auto"/>
                            <w:bottom w:val="none" w:sz="0" w:space="0" w:color="auto"/>
                            <w:right w:val="none" w:sz="0" w:space="0" w:color="auto"/>
                          </w:divBdr>
                        </w:div>
                        <w:div w:id="500127085">
                          <w:marLeft w:val="0"/>
                          <w:marRight w:val="0"/>
                          <w:marTop w:val="0"/>
                          <w:marBottom w:val="0"/>
                          <w:divBdr>
                            <w:top w:val="none" w:sz="0" w:space="0" w:color="auto"/>
                            <w:left w:val="none" w:sz="0" w:space="0" w:color="auto"/>
                            <w:bottom w:val="none" w:sz="0" w:space="0" w:color="auto"/>
                            <w:right w:val="none" w:sz="0" w:space="0" w:color="auto"/>
                          </w:divBdr>
                          <w:divsChild>
                            <w:div w:id="1659770969">
                              <w:marLeft w:val="0"/>
                              <w:marRight w:val="0"/>
                              <w:marTop w:val="0"/>
                              <w:marBottom w:val="0"/>
                              <w:divBdr>
                                <w:top w:val="none" w:sz="0" w:space="0" w:color="auto"/>
                                <w:left w:val="none" w:sz="0" w:space="0" w:color="auto"/>
                                <w:bottom w:val="none" w:sz="0" w:space="0" w:color="auto"/>
                                <w:right w:val="none" w:sz="0" w:space="0" w:color="auto"/>
                              </w:divBdr>
                            </w:div>
                          </w:divsChild>
                        </w:div>
                        <w:div w:id="1771658687">
                          <w:marLeft w:val="75"/>
                          <w:marRight w:val="0"/>
                          <w:marTop w:val="0"/>
                          <w:marBottom w:val="0"/>
                          <w:divBdr>
                            <w:top w:val="none" w:sz="0" w:space="0" w:color="auto"/>
                            <w:left w:val="none" w:sz="0" w:space="0" w:color="auto"/>
                            <w:bottom w:val="none" w:sz="0" w:space="0" w:color="auto"/>
                            <w:right w:val="none" w:sz="0" w:space="0" w:color="auto"/>
                          </w:divBdr>
                        </w:div>
                      </w:divsChild>
                    </w:div>
                    <w:div w:id="1611545601">
                      <w:marLeft w:val="0"/>
                      <w:marRight w:val="0"/>
                      <w:marTop w:val="120"/>
                      <w:marBottom w:val="0"/>
                      <w:divBdr>
                        <w:top w:val="none" w:sz="0" w:space="0" w:color="auto"/>
                        <w:left w:val="none" w:sz="0" w:space="0" w:color="auto"/>
                        <w:bottom w:val="none" w:sz="0" w:space="0" w:color="auto"/>
                        <w:right w:val="none" w:sz="0" w:space="0" w:color="auto"/>
                      </w:divBdr>
                    </w:div>
                  </w:divsChild>
                </w:div>
                <w:div w:id="1383360386">
                  <w:marLeft w:val="0"/>
                  <w:marRight w:val="0"/>
                  <w:marTop w:val="0"/>
                  <w:marBottom w:val="120"/>
                  <w:divBdr>
                    <w:top w:val="none" w:sz="0" w:space="0" w:color="auto"/>
                    <w:left w:val="none" w:sz="0" w:space="0" w:color="auto"/>
                    <w:bottom w:val="none" w:sz="0" w:space="0" w:color="auto"/>
                    <w:right w:val="none" w:sz="0" w:space="0" w:color="auto"/>
                  </w:divBdr>
                </w:div>
                <w:div w:id="665550050">
                  <w:marLeft w:val="0"/>
                  <w:marRight w:val="0"/>
                  <w:marTop w:val="0"/>
                  <w:marBottom w:val="0"/>
                  <w:divBdr>
                    <w:top w:val="none" w:sz="0" w:space="15" w:color="auto"/>
                    <w:left w:val="none" w:sz="0" w:space="0" w:color="auto"/>
                    <w:bottom w:val="single" w:sz="6" w:space="15" w:color="AAAAAA"/>
                    <w:right w:val="none" w:sz="0" w:space="0" w:color="auto"/>
                  </w:divBdr>
                  <w:divsChild>
                    <w:div w:id="390428389">
                      <w:marLeft w:val="0"/>
                      <w:marRight w:val="75"/>
                      <w:marTop w:val="0"/>
                      <w:marBottom w:val="75"/>
                      <w:divBdr>
                        <w:top w:val="none" w:sz="0" w:space="0" w:color="auto"/>
                        <w:left w:val="none" w:sz="0" w:space="0" w:color="auto"/>
                        <w:bottom w:val="none" w:sz="0" w:space="0" w:color="auto"/>
                        <w:right w:val="none" w:sz="0" w:space="0" w:color="auto"/>
                      </w:divBdr>
                    </w:div>
                    <w:div w:id="1328944487">
                      <w:marLeft w:val="0"/>
                      <w:marRight w:val="0"/>
                      <w:marTop w:val="0"/>
                      <w:marBottom w:val="0"/>
                      <w:divBdr>
                        <w:top w:val="none" w:sz="0" w:space="0" w:color="auto"/>
                        <w:left w:val="none" w:sz="0" w:space="0" w:color="auto"/>
                        <w:bottom w:val="none" w:sz="0" w:space="0" w:color="auto"/>
                        <w:right w:val="none" w:sz="0" w:space="0" w:color="auto"/>
                      </w:divBdr>
                    </w:div>
                    <w:div w:id="1890457620">
                      <w:marLeft w:val="0"/>
                      <w:marRight w:val="0"/>
                      <w:marTop w:val="0"/>
                      <w:marBottom w:val="0"/>
                      <w:divBdr>
                        <w:top w:val="none" w:sz="0" w:space="0" w:color="auto"/>
                        <w:left w:val="none" w:sz="0" w:space="0" w:color="auto"/>
                        <w:bottom w:val="none" w:sz="0" w:space="0" w:color="auto"/>
                        <w:right w:val="none" w:sz="0" w:space="0" w:color="auto"/>
                      </w:divBdr>
                      <w:divsChild>
                        <w:div w:id="407193942">
                          <w:marLeft w:val="0"/>
                          <w:marRight w:val="0"/>
                          <w:marTop w:val="30"/>
                          <w:marBottom w:val="60"/>
                          <w:divBdr>
                            <w:top w:val="none" w:sz="0" w:space="0" w:color="auto"/>
                            <w:left w:val="none" w:sz="0" w:space="0" w:color="auto"/>
                            <w:bottom w:val="none" w:sz="0" w:space="0" w:color="auto"/>
                            <w:right w:val="none" w:sz="0" w:space="0" w:color="auto"/>
                          </w:divBdr>
                        </w:div>
                        <w:div w:id="1511680559">
                          <w:marLeft w:val="0"/>
                          <w:marRight w:val="0"/>
                          <w:marTop w:val="0"/>
                          <w:marBottom w:val="0"/>
                          <w:divBdr>
                            <w:top w:val="none" w:sz="0" w:space="0" w:color="auto"/>
                            <w:left w:val="none" w:sz="0" w:space="0" w:color="auto"/>
                            <w:bottom w:val="none" w:sz="0" w:space="0" w:color="auto"/>
                            <w:right w:val="none" w:sz="0" w:space="0" w:color="auto"/>
                          </w:divBdr>
                          <w:divsChild>
                            <w:div w:id="1592007404">
                              <w:marLeft w:val="0"/>
                              <w:marRight w:val="0"/>
                              <w:marTop w:val="0"/>
                              <w:marBottom w:val="0"/>
                              <w:divBdr>
                                <w:top w:val="none" w:sz="0" w:space="0" w:color="auto"/>
                                <w:left w:val="none" w:sz="0" w:space="0" w:color="auto"/>
                                <w:bottom w:val="none" w:sz="0" w:space="0" w:color="auto"/>
                                <w:right w:val="none" w:sz="0" w:space="0" w:color="auto"/>
                              </w:divBdr>
                            </w:div>
                          </w:divsChild>
                        </w:div>
                        <w:div w:id="1129082040">
                          <w:marLeft w:val="75"/>
                          <w:marRight w:val="0"/>
                          <w:marTop w:val="0"/>
                          <w:marBottom w:val="0"/>
                          <w:divBdr>
                            <w:top w:val="none" w:sz="0" w:space="0" w:color="auto"/>
                            <w:left w:val="none" w:sz="0" w:space="0" w:color="auto"/>
                            <w:bottom w:val="none" w:sz="0" w:space="0" w:color="auto"/>
                            <w:right w:val="none" w:sz="0" w:space="0" w:color="auto"/>
                          </w:divBdr>
                        </w:div>
                      </w:divsChild>
                    </w:div>
                    <w:div w:id="130443630">
                      <w:marLeft w:val="0"/>
                      <w:marRight w:val="0"/>
                      <w:marTop w:val="150"/>
                      <w:marBottom w:val="0"/>
                      <w:divBdr>
                        <w:top w:val="dotted" w:sz="6" w:space="0" w:color="AAAAAA"/>
                        <w:left w:val="none" w:sz="0" w:space="0" w:color="auto"/>
                        <w:bottom w:val="none" w:sz="0" w:space="8" w:color="auto"/>
                        <w:right w:val="none" w:sz="0" w:space="0" w:color="auto"/>
                      </w:divBdr>
                      <w:divsChild>
                        <w:div w:id="1262448382">
                          <w:marLeft w:val="0"/>
                          <w:marRight w:val="0"/>
                          <w:marTop w:val="0"/>
                          <w:marBottom w:val="0"/>
                          <w:divBdr>
                            <w:top w:val="none" w:sz="0" w:space="0" w:color="auto"/>
                            <w:left w:val="none" w:sz="0" w:space="0" w:color="auto"/>
                            <w:bottom w:val="none" w:sz="0" w:space="0" w:color="auto"/>
                            <w:right w:val="none" w:sz="0" w:space="0" w:color="auto"/>
                          </w:divBdr>
                        </w:div>
                        <w:div w:id="748814615">
                          <w:marLeft w:val="0"/>
                          <w:marRight w:val="0"/>
                          <w:marTop w:val="0"/>
                          <w:marBottom w:val="0"/>
                          <w:divBdr>
                            <w:top w:val="none" w:sz="0" w:space="0" w:color="auto"/>
                            <w:left w:val="none" w:sz="0" w:space="0" w:color="auto"/>
                            <w:bottom w:val="none" w:sz="0" w:space="0" w:color="auto"/>
                            <w:right w:val="none" w:sz="0" w:space="0" w:color="auto"/>
                          </w:divBdr>
                        </w:div>
                      </w:divsChild>
                    </w:div>
                    <w:div w:id="954752213">
                      <w:marLeft w:val="0"/>
                      <w:marRight w:val="0"/>
                      <w:marTop w:val="120"/>
                      <w:marBottom w:val="0"/>
                      <w:divBdr>
                        <w:top w:val="none" w:sz="0" w:space="0" w:color="auto"/>
                        <w:left w:val="none" w:sz="0" w:space="0" w:color="auto"/>
                        <w:bottom w:val="none" w:sz="0" w:space="0" w:color="auto"/>
                        <w:right w:val="none" w:sz="0" w:space="0" w:color="auto"/>
                      </w:divBdr>
                    </w:div>
                  </w:divsChild>
                </w:div>
                <w:div w:id="383912567">
                  <w:marLeft w:val="0"/>
                  <w:marRight w:val="75"/>
                  <w:marTop w:val="0"/>
                  <w:marBottom w:val="75"/>
                  <w:divBdr>
                    <w:top w:val="none" w:sz="0" w:space="0" w:color="auto"/>
                    <w:left w:val="none" w:sz="0" w:space="0" w:color="auto"/>
                    <w:bottom w:val="none" w:sz="0" w:space="0" w:color="auto"/>
                    <w:right w:val="none" w:sz="0" w:space="0" w:color="auto"/>
                  </w:divBdr>
                </w:div>
                <w:div w:id="1940327427">
                  <w:marLeft w:val="0"/>
                  <w:marRight w:val="0"/>
                  <w:marTop w:val="0"/>
                  <w:marBottom w:val="0"/>
                  <w:divBdr>
                    <w:top w:val="none" w:sz="0" w:space="0" w:color="auto"/>
                    <w:left w:val="none" w:sz="0" w:space="0" w:color="auto"/>
                    <w:bottom w:val="none" w:sz="0" w:space="0" w:color="auto"/>
                    <w:right w:val="none" w:sz="0" w:space="0" w:color="auto"/>
                  </w:divBdr>
                </w:div>
                <w:div w:id="108555121">
                  <w:marLeft w:val="0"/>
                  <w:marRight w:val="0"/>
                  <w:marTop w:val="0"/>
                  <w:marBottom w:val="0"/>
                  <w:divBdr>
                    <w:top w:val="none" w:sz="0" w:space="0" w:color="auto"/>
                    <w:left w:val="none" w:sz="0" w:space="0" w:color="auto"/>
                    <w:bottom w:val="none" w:sz="0" w:space="0" w:color="auto"/>
                    <w:right w:val="none" w:sz="0" w:space="0" w:color="auto"/>
                  </w:divBdr>
                  <w:divsChild>
                    <w:div w:id="1413431075">
                      <w:marLeft w:val="0"/>
                      <w:marRight w:val="0"/>
                      <w:marTop w:val="30"/>
                      <w:marBottom w:val="60"/>
                      <w:divBdr>
                        <w:top w:val="none" w:sz="0" w:space="0" w:color="auto"/>
                        <w:left w:val="none" w:sz="0" w:space="0" w:color="auto"/>
                        <w:bottom w:val="none" w:sz="0" w:space="0" w:color="auto"/>
                        <w:right w:val="none" w:sz="0" w:space="0" w:color="auto"/>
                      </w:divBdr>
                    </w:div>
                    <w:div w:id="1996493382">
                      <w:marLeft w:val="0"/>
                      <w:marRight w:val="0"/>
                      <w:marTop w:val="0"/>
                      <w:marBottom w:val="0"/>
                      <w:divBdr>
                        <w:top w:val="none" w:sz="0" w:space="0" w:color="auto"/>
                        <w:left w:val="none" w:sz="0" w:space="0" w:color="auto"/>
                        <w:bottom w:val="none" w:sz="0" w:space="0" w:color="auto"/>
                        <w:right w:val="none" w:sz="0" w:space="0" w:color="auto"/>
                      </w:divBdr>
                      <w:divsChild>
                        <w:div w:id="2103601089">
                          <w:marLeft w:val="0"/>
                          <w:marRight w:val="0"/>
                          <w:marTop w:val="0"/>
                          <w:marBottom w:val="0"/>
                          <w:divBdr>
                            <w:top w:val="none" w:sz="0" w:space="0" w:color="auto"/>
                            <w:left w:val="none" w:sz="0" w:space="0" w:color="auto"/>
                            <w:bottom w:val="none" w:sz="0" w:space="0" w:color="auto"/>
                            <w:right w:val="none" w:sz="0" w:space="0" w:color="auto"/>
                          </w:divBdr>
                        </w:div>
                      </w:divsChild>
                    </w:div>
                    <w:div w:id="656491989">
                      <w:marLeft w:val="75"/>
                      <w:marRight w:val="0"/>
                      <w:marTop w:val="0"/>
                      <w:marBottom w:val="0"/>
                      <w:divBdr>
                        <w:top w:val="none" w:sz="0" w:space="0" w:color="auto"/>
                        <w:left w:val="none" w:sz="0" w:space="0" w:color="auto"/>
                        <w:bottom w:val="none" w:sz="0" w:space="0" w:color="auto"/>
                        <w:right w:val="none" w:sz="0" w:space="0" w:color="auto"/>
                      </w:divBdr>
                    </w:div>
                  </w:divsChild>
                </w:div>
                <w:div w:id="1500736735">
                  <w:marLeft w:val="0"/>
                  <w:marRight w:val="0"/>
                  <w:marTop w:val="150"/>
                  <w:marBottom w:val="0"/>
                  <w:divBdr>
                    <w:top w:val="dotted" w:sz="6" w:space="0" w:color="AAAAAA"/>
                    <w:left w:val="none" w:sz="0" w:space="0" w:color="auto"/>
                    <w:bottom w:val="none" w:sz="0" w:space="8" w:color="auto"/>
                    <w:right w:val="none" w:sz="0" w:space="0" w:color="auto"/>
                  </w:divBdr>
                  <w:divsChild>
                    <w:div w:id="571935336">
                      <w:marLeft w:val="0"/>
                      <w:marRight w:val="0"/>
                      <w:marTop w:val="0"/>
                      <w:marBottom w:val="0"/>
                      <w:divBdr>
                        <w:top w:val="none" w:sz="0" w:space="0" w:color="auto"/>
                        <w:left w:val="none" w:sz="0" w:space="0" w:color="auto"/>
                        <w:bottom w:val="none" w:sz="0" w:space="0" w:color="auto"/>
                        <w:right w:val="none" w:sz="0" w:space="0" w:color="auto"/>
                      </w:divBdr>
                    </w:div>
                    <w:div w:id="13775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ckoverflow.com/questions/7329427/help-with-java-graph-implementation?answertab=votes" TargetMode="External"/><Relationship Id="rId21" Type="http://schemas.openxmlformats.org/officeDocument/2006/relationships/hyperlink" Target="http://stackoverflow.com/questions/7329427/help-with-java-graph-implementation" TargetMode="External"/><Relationship Id="rId42" Type="http://schemas.openxmlformats.org/officeDocument/2006/relationships/hyperlink" Target="http://stackoverflow.com/questions/7329427/help-with-java-graph-implementation" TargetMode="External"/><Relationship Id="rId47" Type="http://schemas.openxmlformats.org/officeDocument/2006/relationships/hyperlink" Target="http://stackoverflow.com/users/41871/willie-wheeler" TargetMode="External"/><Relationship Id="rId63" Type="http://schemas.openxmlformats.org/officeDocument/2006/relationships/image" Target="media/image8.png"/><Relationship Id="rId68" Type="http://schemas.openxmlformats.org/officeDocument/2006/relationships/hyperlink" Target="http://stackoverflow.com/users/421195/paulsm4" TargetMode="External"/><Relationship Id="rId84" Type="http://schemas.openxmlformats.org/officeDocument/2006/relationships/hyperlink" Target="http://stackoverflow.com/questions/10255479/graphs-implementation-in-java" TargetMode="External"/><Relationship Id="rId89" Type="http://schemas.openxmlformats.org/officeDocument/2006/relationships/hyperlink" Target="http://engine.adzerk.net/redirect/0/10768/7472/8277/9e75b11d9ab4411eb93b0a6151185b63/44/1178/16874/634950737629837180/?keywords=java,graph,implementation" TargetMode="External"/><Relationship Id="rId112" Type="http://schemas.openxmlformats.org/officeDocument/2006/relationships/hyperlink" Target="http://www.params.me/2011/10/graph-data-structure-java.html" TargetMode="External"/><Relationship Id="rId2" Type="http://schemas.openxmlformats.org/officeDocument/2006/relationships/styles" Target="styles.xml"/><Relationship Id="rId16" Type="http://schemas.openxmlformats.org/officeDocument/2006/relationships/hyperlink" Target="http://stackoverflow.com/users/932082/wnnnnn" TargetMode="External"/><Relationship Id="rId29" Type="http://schemas.openxmlformats.org/officeDocument/2006/relationships/image" Target="media/image3.png"/><Relationship Id="rId107" Type="http://schemas.openxmlformats.org/officeDocument/2006/relationships/hyperlink" Target="http://www.vogella.com/articles/JavaAlgorithmsDijkstra/article.html" TargetMode="External"/><Relationship Id="rId11" Type="http://schemas.openxmlformats.org/officeDocument/2006/relationships/hyperlink" Target="http://stackoverflow.com/questions/tagged/homework" TargetMode="External"/><Relationship Id="rId24" Type="http://schemas.openxmlformats.org/officeDocument/2006/relationships/hyperlink" Target="http://stackoverflow.com/questions/7329427/help-with-java-graph-implementation?answertab=active" TargetMode="External"/><Relationship Id="rId32" Type="http://schemas.openxmlformats.org/officeDocument/2006/relationships/image" Target="media/image4.jpeg"/><Relationship Id="rId37" Type="http://schemas.openxmlformats.org/officeDocument/2006/relationships/image" Target="media/image5.png"/><Relationship Id="rId40" Type="http://schemas.openxmlformats.org/officeDocument/2006/relationships/hyperlink" Target="http://stackoverflow.com/questions/7329427/help-with-java-graph-implementation" TargetMode="External"/><Relationship Id="rId45" Type="http://schemas.openxmlformats.org/officeDocument/2006/relationships/hyperlink" Target="http://stackoverflow.com/users/41871/willie-wheeler" TargetMode="External"/><Relationship Id="rId53" Type="http://schemas.openxmlformats.org/officeDocument/2006/relationships/hyperlink" Target="http://stackoverflow.com/questions/10255479/graphs-implementation-in-java" TargetMode="External"/><Relationship Id="rId58" Type="http://schemas.openxmlformats.org/officeDocument/2006/relationships/hyperlink" Target="http://stackoverflow.com/questions/tagged/graph" TargetMode="External"/><Relationship Id="rId66" Type="http://schemas.openxmlformats.org/officeDocument/2006/relationships/hyperlink" Target="http://stackoverflow.com/questions/10255479/graphs-implementation-in-java" TargetMode="External"/><Relationship Id="rId74" Type="http://schemas.openxmlformats.org/officeDocument/2006/relationships/hyperlink" Target="http://stackoverflow.com/questions/10255479/graphs-implementation-in-java?answertab=votes" TargetMode="External"/><Relationship Id="rId79" Type="http://schemas.openxmlformats.org/officeDocument/2006/relationships/image" Target="media/image9.jpeg"/><Relationship Id="rId87" Type="http://schemas.openxmlformats.org/officeDocument/2006/relationships/hyperlink" Target="http://stackoverflow.com/users/553308/andrew-finnell" TargetMode="External"/><Relationship Id="rId102" Type="http://schemas.openxmlformats.org/officeDocument/2006/relationships/hyperlink" Target="http://www.vogella.com/articles/JavaAlgorithmsDijkstra/article.html" TargetMode="External"/><Relationship Id="rId110" Type="http://schemas.openxmlformats.org/officeDocument/2006/relationships/hyperlink" Target="http://www.vogella.com/articles/JavaAlgorithmsDijkstra/article.html" TargetMode="External"/><Relationship Id="rId5" Type="http://schemas.openxmlformats.org/officeDocument/2006/relationships/webSettings" Target="webSettings.xml"/><Relationship Id="rId61" Type="http://schemas.openxmlformats.org/officeDocument/2006/relationships/hyperlink" Target="http://stackoverflow.com/posts/10255479/edit" TargetMode="External"/><Relationship Id="rId82" Type="http://schemas.openxmlformats.org/officeDocument/2006/relationships/hyperlink" Target="http://stackoverflow.com/questions/10255479/graphs-implementation-in-java" TargetMode="External"/><Relationship Id="rId90" Type="http://schemas.openxmlformats.org/officeDocument/2006/relationships/image" Target="media/image10.jpeg"/><Relationship Id="rId95" Type="http://schemas.openxmlformats.org/officeDocument/2006/relationships/hyperlink" Target="http://www.vogella.com/articles/JavaAlgorithmsDijkstra/article.html" TargetMode="External"/><Relationship Id="rId19" Type="http://schemas.openxmlformats.org/officeDocument/2006/relationships/hyperlink" Target="http://stackoverflow.com/questions/tagged/homework" TargetMode="External"/><Relationship Id="rId14" Type="http://schemas.openxmlformats.org/officeDocument/2006/relationships/hyperlink" Target="http://stackoverflow.com/posts/7329427/edit" TargetMode="External"/><Relationship Id="rId22" Type="http://schemas.openxmlformats.org/officeDocument/2006/relationships/hyperlink" Target="http://stackoverflow.com/users/932082/wnnnnn" TargetMode="External"/><Relationship Id="rId27" Type="http://schemas.openxmlformats.org/officeDocument/2006/relationships/hyperlink" Target="http://stackoverflow.com/a/7329528" TargetMode="External"/><Relationship Id="rId30" Type="http://schemas.openxmlformats.org/officeDocument/2006/relationships/hyperlink" Target="http://stackoverflow.com/users/330057/corsika" TargetMode="External"/><Relationship Id="rId35" Type="http://schemas.openxmlformats.org/officeDocument/2006/relationships/hyperlink" Target="http://stackoverflow.com/posts/7329512/edit" TargetMode="External"/><Relationship Id="rId43" Type="http://schemas.openxmlformats.org/officeDocument/2006/relationships/hyperlink" Target="http://stackoverflow.com/a/7329762" TargetMode="External"/><Relationship Id="rId48" Type="http://schemas.openxmlformats.org/officeDocument/2006/relationships/hyperlink" Target="http://stackoverflow.com/users/932082/wnnnnn" TargetMode="External"/><Relationship Id="rId56" Type="http://schemas.openxmlformats.org/officeDocument/2006/relationships/hyperlink" Target="http://stackoverflow.com/questions/10255479/graphs-implementation-in-java" TargetMode="External"/><Relationship Id="rId64" Type="http://schemas.openxmlformats.org/officeDocument/2006/relationships/hyperlink" Target="http://stackoverflow.com/users/1181847/franxh" TargetMode="External"/><Relationship Id="rId69" Type="http://schemas.openxmlformats.org/officeDocument/2006/relationships/hyperlink" Target="http://stackoverflow.com/questions/10255479/graphs-implementation-in-java" TargetMode="External"/><Relationship Id="rId77" Type="http://schemas.openxmlformats.org/officeDocument/2006/relationships/hyperlink" Target="http://stackoverflow.com/posts/10255593/revisions" TargetMode="External"/><Relationship Id="rId100" Type="http://schemas.openxmlformats.org/officeDocument/2006/relationships/hyperlink" Target="http://www.vogella.com/articles/JavaAlgorithmsDijkstra/article.html" TargetMode="External"/><Relationship Id="rId105" Type="http://schemas.openxmlformats.org/officeDocument/2006/relationships/hyperlink" Target="http://www.vogella.com/articles/JavaAlgorithmsDijkstra/article.html" TargetMode="External"/><Relationship Id="rId113"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tackoverflow.com/questions/7329427/help-with-java-graph-implementation" TargetMode="External"/><Relationship Id="rId72" Type="http://schemas.openxmlformats.org/officeDocument/2006/relationships/hyperlink" Target="http://stackoverflow.com/questions/10255479/graphs-implementation-in-java?answertab=active" TargetMode="External"/><Relationship Id="rId80" Type="http://schemas.openxmlformats.org/officeDocument/2006/relationships/hyperlink" Target="http://stackoverflow.com/users/626318/blackcompe" TargetMode="External"/><Relationship Id="rId85" Type="http://schemas.openxmlformats.org/officeDocument/2006/relationships/hyperlink" Target="http://stackoverflow.com/users/626318/blackcompe" TargetMode="External"/><Relationship Id="rId93" Type="http://schemas.openxmlformats.org/officeDocument/2006/relationships/hyperlink" Target="http://stackoverflow.com/posts/10255573/edit" TargetMode="External"/><Relationship Id="rId98" Type="http://schemas.openxmlformats.org/officeDocument/2006/relationships/hyperlink" Target="http://www.vogella.com/articles/JavaAlgorithmsDijkstra/article.html" TargetMode="External"/><Relationship Id="rId3" Type="http://schemas.microsoft.com/office/2007/relationships/stylesWithEffects" Target="stylesWithEffects.xml"/><Relationship Id="rId12" Type="http://schemas.openxmlformats.org/officeDocument/2006/relationships/hyperlink" Target="http://stackoverflow.com/questions/tagged/graph" TargetMode="External"/><Relationship Id="rId17" Type="http://schemas.openxmlformats.org/officeDocument/2006/relationships/image" Target="media/image2.png"/><Relationship Id="rId25" Type="http://schemas.openxmlformats.org/officeDocument/2006/relationships/hyperlink" Target="http://stackoverflow.com/questions/7329427/help-with-java-graph-implementation?answertab=oldest" TargetMode="External"/><Relationship Id="rId33" Type="http://schemas.openxmlformats.org/officeDocument/2006/relationships/hyperlink" Target="http://www.cs.brown.edu/cgc/jdsl/doc/index.html" TargetMode="External"/><Relationship Id="rId38" Type="http://schemas.openxmlformats.org/officeDocument/2006/relationships/hyperlink" Target="http://stackoverflow.com/users/180100/rc" TargetMode="External"/><Relationship Id="rId46" Type="http://schemas.openxmlformats.org/officeDocument/2006/relationships/image" Target="media/image6.png"/><Relationship Id="rId59" Type="http://schemas.openxmlformats.org/officeDocument/2006/relationships/hyperlink" Target="http://stackoverflow.com/questions/tagged/implementation" TargetMode="External"/><Relationship Id="rId67" Type="http://schemas.openxmlformats.org/officeDocument/2006/relationships/hyperlink" Target="http://en.literateprograms.org/Dijkstra%27s_algorithm_%28Java%29" TargetMode="External"/><Relationship Id="rId103" Type="http://schemas.openxmlformats.org/officeDocument/2006/relationships/hyperlink" Target="http://www.vogella.com/articles/JavaAlgorithmsDijkstra/article.html" TargetMode="External"/><Relationship Id="rId108" Type="http://schemas.openxmlformats.org/officeDocument/2006/relationships/hyperlink" Target="http://www.vogella.com/articles/JavaAlgorithmsDijkstra/article.html" TargetMode="External"/><Relationship Id="rId20" Type="http://schemas.openxmlformats.org/officeDocument/2006/relationships/hyperlink" Target="http://stackoverflow.com/users/330057/corsika" TargetMode="External"/><Relationship Id="rId41" Type="http://schemas.openxmlformats.org/officeDocument/2006/relationships/hyperlink" Target="http://stackoverflow.com/users/180100/rc" TargetMode="External"/><Relationship Id="rId54" Type="http://schemas.openxmlformats.org/officeDocument/2006/relationships/hyperlink" Target="http://engine.adzerk.net/redirect/0/5094/2444/8277/999354f877de4146a9a9c1262f64b2c2/43/1178/10139/634950737629717240/?keywords=java,graph,implementation" TargetMode="External"/><Relationship Id="rId62" Type="http://schemas.openxmlformats.org/officeDocument/2006/relationships/hyperlink" Target="http://stackoverflow.com/users/1181847/franxh" TargetMode="External"/><Relationship Id="rId70" Type="http://schemas.openxmlformats.org/officeDocument/2006/relationships/hyperlink" Target="http://stackoverflow.com/users/1181847/franxh" TargetMode="External"/><Relationship Id="rId75" Type="http://schemas.openxmlformats.org/officeDocument/2006/relationships/hyperlink" Target="http://stackoverflow.com/a/10255593" TargetMode="External"/><Relationship Id="rId83" Type="http://schemas.openxmlformats.org/officeDocument/2006/relationships/hyperlink" Target="http://stackoverflow.com/users/553308/andrew-finnell" TargetMode="External"/><Relationship Id="rId88" Type="http://schemas.openxmlformats.org/officeDocument/2006/relationships/hyperlink" Target="http://stackoverflow.com/questions/10255479/graphs-implementation-in-java" TargetMode="External"/><Relationship Id="rId91" Type="http://schemas.openxmlformats.org/officeDocument/2006/relationships/hyperlink" Target="http://en.wikipedia.org/wiki/Graph_%28abstract_data_type%29" TargetMode="External"/><Relationship Id="rId96" Type="http://schemas.openxmlformats.org/officeDocument/2006/relationships/hyperlink" Target="http://www.vogella.com/articles/JavaAlgorithmsDijkstra/article.html" TargetMode="External"/><Relationship Id="rId111" Type="http://schemas.openxmlformats.org/officeDocument/2006/relationships/hyperlink" Target="http://learnedstuffs.wordpress.com/2012/03/18/my-graph-implementation-in-java/" TargetMode="External"/><Relationship Id="rId1" Type="http://schemas.openxmlformats.org/officeDocument/2006/relationships/numbering" Target="numbering.xml"/><Relationship Id="rId6" Type="http://schemas.openxmlformats.org/officeDocument/2006/relationships/hyperlink" Target="http://stackoverflow.com/questions/7329427/help-with-java-graph-implementation" TargetMode="External"/><Relationship Id="rId15" Type="http://schemas.openxmlformats.org/officeDocument/2006/relationships/hyperlink" Target="http://stackoverflow.com/posts/7329427/revisions" TargetMode="External"/><Relationship Id="rId23" Type="http://schemas.openxmlformats.org/officeDocument/2006/relationships/hyperlink" Target="http://stackoverflow.com/questions/7329427/help-with-java-graph-implementation" TargetMode="External"/><Relationship Id="rId28" Type="http://schemas.openxmlformats.org/officeDocument/2006/relationships/hyperlink" Target="http://stackoverflow.com/posts/7329528/edit" TargetMode="External"/><Relationship Id="rId36" Type="http://schemas.openxmlformats.org/officeDocument/2006/relationships/hyperlink" Target="http://stackoverflow.com/users/180100/rc" TargetMode="External"/><Relationship Id="rId49" Type="http://schemas.openxmlformats.org/officeDocument/2006/relationships/hyperlink" Target="http://stackoverflow.com/questions/7329427/help-with-java-graph-implementation" TargetMode="External"/><Relationship Id="rId57" Type="http://schemas.openxmlformats.org/officeDocument/2006/relationships/hyperlink" Target="http://stackoverflow.com/questions/tagged/java" TargetMode="External"/><Relationship Id="rId106" Type="http://schemas.openxmlformats.org/officeDocument/2006/relationships/hyperlink" Target="http://www.vogella.com/articles/JavaAlgorithmsDijkstra/article.html" TargetMode="External"/><Relationship Id="rId114" Type="http://schemas.openxmlformats.org/officeDocument/2006/relationships/theme" Target="theme/theme1.xml"/><Relationship Id="rId10" Type="http://schemas.openxmlformats.org/officeDocument/2006/relationships/hyperlink" Target="http://stackoverflow.com/questions/tagged/java" TargetMode="External"/><Relationship Id="rId31" Type="http://schemas.openxmlformats.org/officeDocument/2006/relationships/hyperlink" Target="http://engine.adzerk.net/redirect/0/10769/2444/8277/1eefa449e7b446579373f5b42736aee2/44/1178/16886/634950737619191310/?keywords=java,homework,graph" TargetMode="External"/><Relationship Id="rId44" Type="http://schemas.openxmlformats.org/officeDocument/2006/relationships/hyperlink" Target="http://stackoverflow.com/posts/7329762/edit" TargetMode="External"/><Relationship Id="rId52" Type="http://schemas.openxmlformats.org/officeDocument/2006/relationships/hyperlink" Target="http://stackoverflow.com/questions/10255479/graphs-implementation-in-java" TargetMode="External"/><Relationship Id="rId60" Type="http://schemas.openxmlformats.org/officeDocument/2006/relationships/hyperlink" Target="http://stackoverflow.com/q/10255479" TargetMode="External"/><Relationship Id="rId65" Type="http://schemas.openxmlformats.org/officeDocument/2006/relationships/hyperlink" Target="http://stackoverflow.com/users/421195/paulsm4" TargetMode="External"/><Relationship Id="rId73" Type="http://schemas.openxmlformats.org/officeDocument/2006/relationships/hyperlink" Target="http://stackoverflow.com/questions/10255479/graphs-implementation-in-java?answertab=oldest" TargetMode="External"/><Relationship Id="rId78" Type="http://schemas.openxmlformats.org/officeDocument/2006/relationships/hyperlink" Target="http://stackoverflow.com/users/626318/blackcompe" TargetMode="External"/><Relationship Id="rId81" Type="http://schemas.openxmlformats.org/officeDocument/2006/relationships/hyperlink" Target="http://stackoverflow.com/users/1181847/franxh" TargetMode="External"/><Relationship Id="rId86" Type="http://schemas.openxmlformats.org/officeDocument/2006/relationships/hyperlink" Target="http://stackoverflow.com/questions/10255479/graphs-implementation-in-java" TargetMode="External"/><Relationship Id="rId94" Type="http://schemas.openxmlformats.org/officeDocument/2006/relationships/hyperlink" Target="http://stackoverflow.com/posts/10255573/revisions" TargetMode="External"/><Relationship Id="rId99" Type="http://schemas.openxmlformats.org/officeDocument/2006/relationships/hyperlink" Target="http://www.vogella.com/articles/JavaAlgorithmsDijkstra/article.html" TargetMode="External"/><Relationship Id="rId101" Type="http://schemas.openxmlformats.org/officeDocument/2006/relationships/hyperlink" Target="http://www.vogella.com/articles/JavaAlgorithmsDijkstra/article.html" TargetMode="External"/><Relationship Id="rId4" Type="http://schemas.openxmlformats.org/officeDocument/2006/relationships/settings" Target="settings.xml"/><Relationship Id="rId9" Type="http://schemas.openxmlformats.org/officeDocument/2006/relationships/hyperlink" Target="http://stackoverflow.com/questions/7329427/help-with-java-graph-implementation" TargetMode="External"/><Relationship Id="rId13" Type="http://schemas.openxmlformats.org/officeDocument/2006/relationships/hyperlink" Target="http://stackoverflow.com/q/7329427" TargetMode="External"/><Relationship Id="rId18" Type="http://schemas.openxmlformats.org/officeDocument/2006/relationships/hyperlink" Target="http://stackoverflow.com/users/932082/wnnnnn" TargetMode="External"/><Relationship Id="rId39" Type="http://schemas.openxmlformats.org/officeDocument/2006/relationships/hyperlink" Target="http://stackoverflow.com/users/330057/corsika" TargetMode="External"/><Relationship Id="rId109" Type="http://schemas.openxmlformats.org/officeDocument/2006/relationships/hyperlink" Target="http://www.vogella.com/articles/JavaAlgorithmsDijkstra/article.html" TargetMode="External"/><Relationship Id="rId34" Type="http://schemas.openxmlformats.org/officeDocument/2006/relationships/hyperlink" Target="http://stackoverflow.com/a/7329512" TargetMode="External"/><Relationship Id="rId50" Type="http://schemas.openxmlformats.org/officeDocument/2006/relationships/hyperlink" Target="http://stackoverflow.com/users/41871/willie-wheeler" TargetMode="External"/><Relationship Id="rId55" Type="http://schemas.openxmlformats.org/officeDocument/2006/relationships/image" Target="media/image7.gif"/><Relationship Id="rId76" Type="http://schemas.openxmlformats.org/officeDocument/2006/relationships/hyperlink" Target="http://stackoverflow.com/posts/10255593/edit" TargetMode="External"/><Relationship Id="rId97" Type="http://schemas.openxmlformats.org/officeDocument/2006/relationships/hyperlink" Target="http://www.vogella.com/articles/JavaAlgorithmsDijkstra/article.html" TargetMode="External"/><Relationship Id="rId104" Type="http://schemas.openxmlformats.org/officeDocument/2006/relationships/hyperlink" Target="http://www.vogella.com/articles/JavaAlgorithmsDijkstra/article.html" TargetMode="External"/><Relationship Id="rId7" Type="http://schemas.openxmlformats.org/officeDocument/2006/relationships/hyperlink" Target="http://engine.adzerk.net/redirect/0/5923/7472/8277/8734bafa51824472b7dcc9b66d46f235/43/1178/10188/634950737619088910/?keywords=java,homework,graph" TargetMode="External"/><Relationship Id="rId71" Type="http://schemas.openxmlformats.org/officeDocument/2006/relationships/hyperlink" Target="http://stackoverflow.com/questions/10255479/graphs-implementation-in-java" TargetMode="External"/><Relationship Id="rId92" Type="http://schemas.openxmlformats.org/officeDocument/2006/relationships/hyperlink" Target="http://stackoverflow.com/a/10255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5600</Words>
  <Characters>31926</Characters>
  <Application>Microsoft Office Word</Application>
  <DocSecurity>0</DocSecurity>
  <Lines>266</Lines>
  <Paragraphs>74</Paragraphs>
  <ScaleCrop>false</ScaleCrop>
  <Company>Drexel University</Company>
  <LinksUpToDate>false</LinksUpToDate>
  <CharactersWithSpaces>37452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4</cp:revision>
  <dcterms:created xsi:type="dcterms:W3CDTF">2013-01-29T17:06:00Z</dcterms:created>
  <dcterms:modified xsi:type="dcterms:W3CDTF">2013-01-31T21:43:00Z</dcterms:modified>
</cp:coreProperties>
</file>