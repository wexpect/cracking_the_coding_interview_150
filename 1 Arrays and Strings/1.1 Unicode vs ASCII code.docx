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F6B" w:rsidRDefault="00BC2F6B"/>
    <w:p w:rsidR="00BC2F6B" w:rsidRPr="00BC2F6B" w:rsidRDefault="00BC2F6B" w:rsidP="00BC2F6B">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hyperlink r:id="rId5" w:history="1">
        <w:r w:rsidRPr="00BC2F6B">
          <w:rPr>
            <w:rFonts w:ascii="Trebuchet MS" w:eastAsia="Times New Roman" w:hAnsi="Trebuchet MS" w:cs="Times New Roman"/>
            <w:b/>
            <w:bCs/>
            <w:color w:val="000000"/>
            <w:kern w:val="36"/>
            <w:sz w:val="35"/>
            <w:szCs w:val="35"/>
            <w:u w:val="single"/>
            <w:bdr w:val="none" w:sz="0" w:space="0" w:color="auto" w:frame="1"/>
          </w:rPr>
          <w:t>Are Unicode and Ascii characters the same?</w:t>
        </w:r>
      </w:hyperlink>
    </w:p>
    <w:p w:rsidR="00BC2F6B" w:rsidRDefault="00BC2F6B">
      <w:hyperlink r:id="rId6" w:history="1">
        <w:r w:rsidRPr="003C0116">
          <w:rPr>
            <w:rStyle w:val="Hyperlink"/>
          </w:rPr>
          <w:t>http://stackoverflow.com/questions/10361579/are-unicode-and-ascii-characters-the-same</w:t>
        </w:r>
      </w:hyperlink>
    </w:p>
    <w:p w:rsidR="00BC2F6B" w:rsidRDefault="00BC2F6B" w:rsidP="00BC2F6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sidRPr="00BC2F6B">
        <w:rPr>
          <w:rFonts w:ascii="Arial" w:hAnsi="Arial" w:cs="Arial"/>
          <w:color w:val="FF0000"/>
          <w:sz w:val="21"/>
          <w:szCs w:val="21"/>
        </w:rPr>
        <w:t xml:space="preserve">Unicode is a way to assign unique numbers </w:t>
      </w:r>
      <w:r>
        <w:rPr>
          <w:rFonts w:ascii="Arial" w:hAnsi="Arial" w:cs="Arial"/>
          <w:color w:val="000000"/>
          <w:sz w:val="21"/>
          <w:szCs w:val="21"/>
        </w:rPr>
        <w:t>(called code points) to almost every character that is in active use today. This includes characters from nearly all languages plus many other characters such as mathematical symbols. There are many ways to encode Unicode strings as bytes, such as</w:t>
      </w:r>
      <w:r>
        <w:rPr>
          <w:rStyle w:val="apple-converted-space"/>
          <w:rFonts w:ascii="Arial" w:hAnsi="Arial" w:cs="Arial"/>
          <w:color w:val="000000"/>
          <w:sz w:val="21"/>
          <w:szCs w:val="21"/>
        </w:rPr>
        <w:t> </w:t>
      </w:r>
      <w:hyperlink r:id="rId7" w:history="1">
        <w:r>
          <w:rPr>
            <w:rStyle w:val="Hyperlink"/>
            <w:rFonts w:ascii="Arial" w:hAnsi="Arial" w:cs="Arial"/>
            <w:color w:val="4A6B82"/>
            <w:sz w:val="21"/>
            <w:szCs w:val="21"/>
            <w:bdr w:val="none" w:sz="0" w:space="0" w:color="auto" w:frame="1"/>
          </w:rPr>
          <w:t>UTF-8</w:t>
        </w:r>
      </w:hyperlink>
      <w:r>
        <w:rPr>
          <w:rStyle w:val="apple-converted-space"/>
          <w:rFonts w:ascii="Arial" w:hAnsi="Arial" w:cs="Arial"/>
          <w:color w:val="000000"/>
          <w:sz w:val="21"/>
          <w:szCs w:val="21"/>
        </w:rPr>
        <w:t> </w:t>
      </w:r>
      <w:r>
        <w:rPr>
          <w:rFonts w:ascii="Arial" w:hAnsi="Arial" w:cs="Arial"/>
          <w:color w:val="000000"/>
          <w:sz w:val="21"/>
          <w:szCs w:val="21"/>
        </w:rPr>
        <w:t>and</w:t>
      </w:r>
      <w:hyperlink r:id="rId8" w:history="1">
        <w:r>
          <w:rPr>
            <w:rStyle w:val="Hyperlink"/>
            <w:rFonts w:ascii="Arial" w:hAnsi="Arial" w:cs="Arial"/>
            <w:color w:val="4A6B82"/>
            <w:sz w:val="21"/>
            <w:szCs w:val="21"/>
            <w:bdr w:val="none" w:sz="0" w:space="0" w:color="auto" w:frame="1"/>
          </w:rPr>
          <w:t>UTF-16</w:t>
        </w:r>
      </w:hyperlink>
      <w:r>
        <w:rPr>
          <w:rFonts w:ascii="Arial" w:hAnsi="Arial" w:cs="Arial"/>
          <w:color w:val="000000"/>
          <w:sz w:val="21"/>
          <w:szCs w:val="21"/>
        </w:rPr>
        <w:t>.</w:t>
      </w:r>
    </w:p>
    <w:p w:rsidR="00BC2F6B" w:rsidRDefault="00BC2F6B" w:rsidP="00BC2F6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sidRPr="00BC2F6B">
        <w:rPr>
          <w:rFonts w:ascii="Arial" w:hAnsi="Arial" w:cs="Arial"/>
          <w:color w:val="FF0000"/>
          <w:sz w:val="21"/>
          <w:szCs w:val="21"/>
        </w:rPr>
        <w:t>ASCII assigns values only to 128 characters</w:t>
      </w:r>
      <w:r w:rsidR="006B41F2">
        <w:rPr>
          <w:rFonts w:ascii="Arial" w:hAnsi="Arial" w:cs="Arial"/>
          <w:color w:val="FF0000"/>
          <w:sz w:val="21"/>
          <w:szCs w:val="21"/>
        </w:rPr>
        <w:t xml:space="preserve"> (Rui: </w:t>
      </w:r>
      <w:bookmarkStart w:id="0" w:name="_GoBack"/>
      <w:bookmarkEnd w:id="0"/>
      <w:r w:rsidR="006B41F2">
        <w:rPr>
          <w:rFonts w:ascii="Arial" w:hAnsi="Arial" w:cs="Arial"/>
          <w:color w:val="FF0000"/>
          <w:sz w:val="21"/>
          <w:szCs w:val="21"/>
        </w:rPr>
        <w:t>extended ASCII table has another 128 characters)</w:t>
      </w:r>
      <w:r w:rsidRPr="00BC2F6B">
        <w:rPr>
          <w:rFonts w:ascii="Arial" w:hAnsi="Arial" w:cs="Arial"/>
          <w:color w:val="FF0000"/>
          <w:sz w:val="21"/>
          <w:szCs w:val="21"/>
        </w:rPr>
        <w:t xml:space="preserve"> </w:t>
      </w:r>
      <w:r>
        <w:rPr>
          <w:rFonts w:ascii="Arial" w:hAnsi="Arial" w:cs="Arial"/>
          <w:color w:val="000000"/>
          <w:sz w:val="21"/>
          <w:szCs w:val="21"/>
        </w:rPr>
        <w:t>(a-z, A-Z, 0-9, space, some punctuation, and some control characters). As such it has a very limited use.</w:t>
      </w:r>
    </w:p>
    <w:p w:rsidR="00BC2F6B" w:rsidRPr="00BC2F6B" w:rsidRDefault="00BC2F6B" w:rsidP="00BC2F6B">
      <w:pPr>
        <w:pStyle w:val="NormalWeb"/>
        <w:shd w:val="clear" w:color="auto" w:fill="FFFFFF"/>
        <w:spacing w:before="0" w:beforeAutospacing="0" w:after="240" w:afterAutospacing="0" w:line="270" w:lineRule="atLeast"/>
        <w:textAlignment w:val="baseline"/>
        <w:rPr>
          <w:rFonts w:ascii="Arial" w:hAnsi="Arial" w:cs="Arial"/>
          <w:color w:val="FF0000"/>
          <w:sz w:val="21"/>
          <w:szCs w:val="21"/>
        </w:rPr>
      </w:pPr>
      <w:r w:rsidRPr="00BC2F6B">
        <w:rPr>
          <w:rFonts w:ascii="Arial" w:hAnsi="Arial" w:cs="Arial"/>
          <w:color w:val="FF0000"/>
          <w:sz w:val="21"/>
          <w:szCs w:val="21"/>
        </w:rPr>
        <w:t>For every character that has an ASCII value, the Unicode code point and the ASCII value of that character are the same.</w:t>
      </w:r>
    </w:p>
    <w:p w:rsidR="00BC2F6B" w:rsidRDefault="00BC2F6B" w:rsidP="00BC2F6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In most modern applications </w:t>
      </w:r>
      <w:r w:rsidRPr="00BC2F6B">
        <w:rPr>
          <w:rFonts w:ascii="Arial" w:hAnsi="Arial" w:cs="Arial"/>
          <w:color w:val="FF0000"/>
          <w:sz w:val="21"/>
          <w:szCs w:val="21"/>
        </w:rPr>
        <w:t>you should prefer to use Unicode strings rather than ASCII</w:t>
      </w:r>
      <w:r>
        <w:rPr>
          <w:rFonts w:ascii="Arial" w:hAnsi="Arial" w:cs="Arial"/>
          <w:color w:val="000000"/>
          <w:sz w:val="21"/>
          <w:szCs w:val="21"/>
        </w:rPr>
        <w:t>. This will for example allow you to have users with accented characters in their name or address, and to localize your interface to languages other than English.</w:t>
      </w:r>
    </w:p>
    <w:p w:rsidR="00BC2F6B" w:rsidRDefault="00BC2F6B"/>
    <w:p w:rsidR="006B41F2" w:rsidRDefault="006B41F2"/>
    <w:p w:rsidR="006B41F2" w:rsidRDefault="006B41F2"/>
    <w:p w:rsidR="006B41F2" w:rsidRDefault="006B41F2"/>
    <w:p w:rsidR="006B41F2" w:rsidRDefault="006B41F2"/>
    <w:p w:rsidR="006B41F2" w:rsidRDefault="006B41F2" w:rsidP="006B41F2">
      <w:pPr>
        <w:pStyle w:val="NormalWeb"/>
        <w:rPr>
          <w:rFonts w:ascii="Arial" w:hAnsi="Arial" w:cs="Arial"/>
          <w:color w:val="000000"/>
          <w:sz w:val="20"/>
          <w:szCs w:val="20"/>
        </w:rPr>
      </w:pPr>
      <w:hyperlink r:id="rId9" w:history="1">
        <w:r w:rsidRPr="003C0116">
          <w:rPr>
            <w:rStyle w:val="Hyperlink"/>
            <w:rFonts w:ascii="Arial" w:hAnsi="Arial" w:cs="Arial"/>
            <w:sz w:val="20"/>
            <w:szCs w:val="20"/>
          </w:rPr>
          <w:t>http://www.asciitable.com/</w:t>
        </w:r>
      </w:hyperlink>
    </w:p>
    <w:p w:rsidR="006B41F2" w:rsidRDefault="006B41F2" w:rsidP="006B41F2">
      <w:pPr>
        <w:pStyle w:val="Heading1"/>
        <w:rPr>
          <w:rFonts w:ascii="Arial" w:hAnsi="Arial" w:cs="Arial"/>
          <w:color w:val="000000"/>
          <w:sz w:val="30"/>
          <w:szCs w:val="30"/>
        </w:rPr>
      </w:pPr>
      <w:r>
        <w:rPr>
          <w:rFonts w:ascii="Arial" w:hAnsi="Arial" w:cs="Arial"/>
          <w:color w:val="000000"/>
          <w:sz w:val="30"/>
          <w:szCs w:val="30"/>
        </w:rPr>
        <w:t>ASCII Table and Description</w:t>
      </w:r>
    </w:p>
    <w:p w:rsidR="006B41F2" w:rsidRDefault="006B41F2" w:rsidP="006B41F2">
      <w:pPr>
        <w:pStyle w:val="NormalWeb"/>
        <w:rPr>
          <w:rFonts w:ascii="Arial" w:hAnsi="Arial" w:cs="Arial"/>
          <w:color w:val="000000"/>
          <w:sz w:val="20"/>
          <w:szCs w:val="20"/>
        </w:rPr>
      </w:pPr>
      <w:r>
        <w:rPr>
          <w:rFonts w:ascii="Arial" w:hAnsi="Arial" w:cs="Arial"/>
          <w:color w:val="000000"/>
          <w:sz w:val="20"/>
          <w:szCs w:val="20"/>
        </w:rPr>
        <w:t>ASCII stands for American Standard Code for Information Interchange. Computers can only understand numbers, so an ASCII code is the numerical representation of a character such as 'a' or '@' or an action of some sort. ASCII was developed a long time ago and now the non-printing characters are rarely used for their original purpose. Below is the ASCII character table and this includes descriptions of the first 32 non-printing characters. ASCII was actually designed for use with teletypes and so the descriptions are somewhat obscure. If someone says they want your CV however in ASCII format, all this means is they want 'plain' text with no formatting such as tabs, bold or underscoring - the raw format that any computer can understand. This is usually so they can easily import the file into their own applications without issues. Notepad.exe creates ASCII text, or in MS Word you can save a file as 'text only'</w:t>
      </w:r>
    </w:p>
    <w:p w:rsidR="006B41F2" w:rsidRDefault="006B41F2" w:rsidP="006B41F2">
      <w:pPr>
        <w:pStyle w:val="NormalWeb"/>
        <w:rPr>
          <w:rFonts w:ascii="Arial" w:hAnsi="Arial" w:cs="Arial"/>
          <w:color w:val="000000"/>
          <w:sz w:val="20"/>
          <w:szCs w:val="20"/>
        </w:rPr>
      </w:pPr>
    </w:p>
    <w:p w:rsidR="006B41F2" w:rsidRDefault="006B41F2" w:rsidP="006B41F2">
      <w:pPr>
        <w:pStyle w:val="NormalWeb"/>
        <w:rPr>
          <w:rFonts w:ascii="Arial" w:hAnsi="Arial" w:cs="Arial"/>
          <w:color w:val="000000"/>
          <w:sz w:val="20"/>
          <w:szCs w:val="20"/>
        </w:rPr>
      </w:pPr>
    </w:p>
    <w:p w:rsidR="006B41F2" w:rsidRDefault="006B41F2" w:rsidP="006B41F2">
      <w:pPr>
        <w:pStyle w:val="NormalWeb"/>
        <w:rPr>
          <w:rFonts w:ascii="Arial" w:hAnsi="Arial" w:cs="Arial"/>
          <w:color w:val="000000"/>
          <w:sz w:val="20"/>
          <w:szCs w:val="20"/>
        </w:rPr>
      </w:pPr>
    </w:p>
    <w:p w:rsidR="006B41F2" w:rsidRDefault="006B41F2" w:rsidP="006B41F2">
      <w:pPr>
        <w:pStyle w:val="NormalWeb"/>
        <w:rPr>
          <w:rFonts w:ascii="Arial" w:hAnsi="Arial" w:cs="Arial"/>
          <w:color w:val="000000"/>
          <w:sz w:val="20"/>
          <w:szCs w:val="20"/>
        </w:rPr>
      </w:pPr>
    </w:p>
    <w:p w:rsidR="006B41F2" w:rsidRDefault="006B41F2" w:rsidP="006B41F2">
      <w:pPr>
        <w:pStyle w:val="NormalWeb"/>
        <w:rPr>
          <w:rFonts w:ascii="Arial" w:hAnsi="Arial" w:cs="Arial"/>
          <w:color w:val="000000"/>
          <w:sz w:val="20"/>
          <w:szCs w:val="20"/>
        </w:rPr>
      </w:pPr>
    </w:p>
    <w:p w:rsidR="006B41F2" w:rsidRDefault="006B41F2" w:rsidP="006B41F2">
      <w:pPr>
        <w:pStyle w:val="NormalWeb"/>
        <w:rPr>
          <w:rFonts w:ascii="Arial" w:hAnsi="Arial" w:cs="Arial"/>
          <w:color w:val="000000"/>
          <w:sz w:val="20"/>
          <w:szCs w:val="20"/>
        </w:rPr>
      </w:pPr>
    </w:p>
    <w:p w:rsidR="006B41F2" w:rsidRDefault="006B41F2" w:rsidP="006B41F2">
      <w:pPr>
        <w:pStyle w:val="NormalWeb"/>
        <w:rPr>
          <w:rFonts w:ascii="Arial" w:hAnsi="Arial" w:cs="Arial"/>
          <w:color w:val="000000"/>
          <w:sz w:val="20"/>
          <w:szCs w:val="20"/>
        </w:rPr>
      </w:pPr>
    </w:p>
    <w:p w:rsidR="006B41F2" w:rsidRDefault="006B41F2" w:rsidP="006B41F2">
      <w:pPr>
        <w:pStyle w:val="NormalWeb"/>
        <w:rPr>
          <w:rFonts w:ascii="Arial" w:hAnsi="Arial" w:cs="Arial"/>
          <w:color w:val="000000"/>
          <w:sz w:val="20"/>
          <w:szCs w:val="20"/>
        </w:rPr>
      </w:pPr>
    </w:p>
    <w:p w:rsidR="006B41F2" w:rsidRDefault="006B41F2" w:rsidP="006B41F2">
      <w:pPr>
        <w:pStyle w:val="NormalWeb"/>
        <w:rPr>
          <w:rFonts w:ascii="Arial" w:hAnsi="Arial" w:cs="Arial"/>
          <w:color w:val="000000"/>
          <w:sz w:val="20"/>
          <w:szCs w:val="20"/>
        </w:rPr>
      </w:pPr>
    </w:p>
    <w:p w:rsidR="006B41F2" w:rsidRDefault="006B41F2" w:rsidP="006B41F2">
      <w:pPr>
        <w:pStyle w:val="NormalWeb"/>
        <w:rPr>
          <w:ins w:id="1" w:author="Unknown"/>
          <w:rFonts w:ascii="Arial" w:hAnsi="Arial" w:cs="Arial"/>
          <w:color w:val="000000"/>
          <w:sz w:val="20"/>
          <w:szCs w:val="20"/>
        </w:rPr>
      </w:pPr>
      <w:r>
        <w:rPr>
          <w:rFonts w:ascii="Arial" w:hAnsi="Arial" w:cs="Arial"/>
          <w:noProof/>
          <w:color w:val="000000"/>
          <w:sz w:val="20"/>
          <w:szCs w:val="20"/>
        </w:rPr>
        <w:drawing>
          <wp:inline distT="0" distB="0" distL="0" distR="0">
            <wp:extent cx="6810375" cy="4648200"/>
            <wp:effectExtent l="0" t="0" r="9525" b="0"/>
            <wp:docPr id="2" name="Picture 2" descr="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ii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0375" cy="4648200"/>
                    </a:xfrm>
                    <a:prstGeom prst="rect">
                      <a:avLst/>
                    </a:prstGeom>
                    <a:noFill/>
                    <a:ln>
                      <a:noFill/>
                    </a:ln>
                  </pic:spPr>
                </pic:pic>
              </a:graphicData>
            </a:graphic>
          </wp:inline>
        </w:drawing>
      </w:r>
    </w:p>
    <w:p w:rsidR="006B41F2" w:rsidRDefault="006B41F2" w:rsidP="006B41F2">
      <w:pPr>
        <w:pStyle w:val="Heading1"/>
        <w:rPr>
          <w:ins w:id="2" w:author="Unknown"/>
          <w:rFonts w:ascii="Arial" w:hAnsi="Arial" w:cs="Arial"/>
          <w:color w:val="000000"/>
          <w:sz w:val="30"/>
          <w:szCs w:val="30"/>
        </w:rPr>
      </w:pPr>
      <w:ins w:id="3" w:author="Unknown">
        <w:r>
          <w:rPr>
            <w:rFonts w:ascii="Arial" w:hAnsi="Arial" w:cs="Arial"/>
            <w:color w:val="000000"/>
            <w:sz w:val="30"/>
            <w:szCs w:val="30"/>
          </w:rPr>
          <w:t>Extended ASCII Codes</w:t>
        </w:r>
      </w:ins>
    </w:p>
    <w:p w:rsidR="006B41F2" w:rsidRDefault="006B41F2" w:rsidP="006B41F2">
      <w:pPr>
        <w:pStyle w:val="NormalWeb"/>
        <w:outlineLvl w:val="1"/>
        <w:rPr>
          <w:ins w:id="4" w:author="Unknown"/>
          <w:rFonts w:ascii="Arial" w:hAnsi="Arial" w:cs="Arial"/>
          <w:color w:val="000000"/>
          <w:kern w:val="36"/>
          <w:sz w:val="20"/>
          <w:szCs w:val="20"/>
        </w:rPr>
      </w:pPr>
      <w:r>
        <w:rPr>
          <w:rFonts w:ascii="Arial" w:hAnsi="Arial" w:cs="Arial"/>
          <w:noProof/>
          <w:color w:val="000000"/>
          <w:kern w:val="36"/>
          <w:sz w:val="20"/>
          <w:szCs w:val="20"/>
        </w:rPr>
        <w:lastRenderedPageBreak/>
        <w:drawing>
          <wp:inline distT="0" distB="0" distL="0" distR="0">
            <wp:extent cx="5457825" cy="3190875"/>
            <wp:effectExtent l="0" t="0" r="9525" b="9525"/>
            <wp:docPr id="1" name="Picture 1" descr="EBCDIC and IBM Scan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CDIC and IBM Scan Co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3190875"/>
                    </a:xfrm>
                    <a:prstGeom prst="rect">
                      <a:avLst/>
                    </a:prstGeom>
                    <a:noFill/>
                    <a:ln>
                      <a:noFill/>
                    </a:ln>
                  </pic:spPr>
                </pic:pic>
              </a:graphicData>
            </a:graphic>
          </wp:inline>
        </w:drawing>
      </w:r>
    </w:p>
    <w:p w:rsidR="006B41F2" w:rsidRDefault="006B41F2"/>
    <w:sectPr w:rsidR="006B41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EAE"/>
    <w:rsid w:val="003B4FFB"/>
    <w:rsid w:val="003F5EAE"/>
    <w:rsid w:val="004814D7"/>
    <w:rsid w:val="006B41F2"/>
    <w:rsid w:val="00BC2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2F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6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C2F6B"/>
    <w:rPr>
      <w:color w:val="0000FF"/>
      <w:u w:val="single"/>
    </w:rPr>
  </w:style>
  <w:style w:type="paragraph" w:styleId="NormalWeb">
    <w:name w:val="Normal (Web)"/>
    <w:basedOn w:val="Normal"/>
    <w:uiPriority w:val="99"/>
    <w:unhideWhenUsed/>
    <w:rsid w:val="00BC2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2F6B"/>
  </w:style>
  <w:style w:type="paragraph" w:styleId="BalloonText">
    <w:name w:val="Balloon Text"/>
    <w:basedOn w:val="Normal"/>
    <w:link w:val="BalloonTextChar"/>
    <w:uiPriority w:val="99"/>
    <w:semiHidden/>
    <w:unhideWhenUsed/>
    <w:rsid w:val="006B4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2F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6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C2F6B"/>
    <w:rPr>
      <w:color w:val="0000FF"/>
      <w:u w:val="single"/>
    </w:rPr>
  </w:style>
  <w:style w:type="paragraph" w:styleId="NormalWeb">
    <w:name w:val="Normal (Web)"/>
    <w:basedOn w:val="Normal"/>
    <w:uiPriority w:val="99"/>
    <w:unhideWhenUsed/>
    <w:rsid w:val="00BC2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2F6B"/>
  </w:style>
  <w:style w:type="paragraph" w:styleId="BalloonText">
    <w:name w:val="Balloon Text"/>
    <w:basedOn w:val="Normal"/>
    <w:link w:val="BalloonTextChar"/>
    <w:uiPriority w:val="99"/>
    <w:semiHidden/>
    <w:unhideWhenUsed/>
    <w:rsid w:val="006B4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97213">
      <w:bodyDiv w:val="1"/>
      <w:marLeft w:val="0"/>
      <w:marRight w:val="0"/>
      <w:marTop w:val="0"/>
      <w:marBottom w:val="0"/>
      <w:divBdr>
        <w:top w:val="none" w:sz="0" w:space="0" w:color="auto"/>
        <w:left w:val="none" w:sz="0" w:space="0" w:color="auto"/>
        <w:bottom w:val="none" w:sz="0" w:space="0" w:color="auto"/>
        <w:right w:val="none" w:sz="0" w:space="0" w:color="auto"/>
      </w:divBdr>
    </w:div>
    <w:div w:id="1440879747">
      <w:bodyDiv w:val="1"/>
      <w:marLeft w:val="0"/>
      <w:marRight w:val="0"/>
      <w:marTop w:val="0"/>
      <w:marBottom w:val="0"/>
      <w:divBdr>
        <w:top w:val="none" w:sz="0" w:space="0" w:color="auto"/>
        <w:left w:val="none" w:sz="0" w:space="0" w:color="auto"/>
        <w:bottom w:val="none" w:sz="0" w:space="0" w:color="auto"/>
        <w:right w:val="none" w:sz="0" w:space="0" w:color="auto"/>
      </w:divBdr>
    </w:div>
    <w:div w:id="19094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TF-16/UCS-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UTF-8"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ckoverflow.com/questions/10361579/are-unicode-and-ascii-characters-the-same" TargetMode="External"/><Relationship Id="rId11" Type="http://schemas.openxmlformats.org/officeDocument/2006/relationships/image" Target="media/image2.gif"/><Relationship Id="rId5" Type="http://schemas.openxmlformats.org/officeDocument/2006/relationships/hyperlink" Target="http://stackoverflow.com/questions/10361579/are-unicode-and-ascii-characters-the-same"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www.asciit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355</Words>
  <Characters>2026</Characters>
  <Application>Microsoft Office Word</Application>
  <DocSecurity>0</DocSecurity>
  <Lines>16</Lines>
  <Paragraphs>4</Paragraphs>
  <ScaleCrop>false</ScaleCrop>
  <Company>Drexel University</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3</cp:revision>
  <dcterms:created xsi:type="dcterms:W3CDTF">2012-12-28T02:29:00Z</dcterms:created>
  <dcterms:modified xsi:type="dcterms:W3CDTF">2012-12-28T15:59:00Z</dcterms:modified>
</cp:coreProperties>
</file>